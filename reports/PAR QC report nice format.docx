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34274" w14:textId="2E5D9AC0" w:rsidR="00DF1A83" w:rsidRPr="001C3137" w:rsidRDefault="007617D7" w:rsidP="00DF1A83">
      <w:pPr>
        <w:pStyle w:val="BusinessUnitName"/>
        <w:framePr w:w="6124" w:h="284" w:hRule="exact" w:vSpace="1276" w:wrap="notBeside" w:vAnchor="page" w:hAnchor="margin" w:y="1135" w:anchorLock="1"/>
      </w:pPr>
      <w:r>
        <w:t>Oceans and Atmosphere</w:t>
      </w:r>
    </w:p>
    <w:p w14:paraId="022D30D8" w14:textId="4D811003" w:rsidR="00A65678" w:rsidRPr="0069396E" w:rsidRDefault="00F42FC9" w:rsidP="007617D7">
      <w:pPr>
        <w:pStyle w:val="CoverTitle"/>
        <w:rPr>
          <w:sz w:val="56"/>
          <w:szCs w:val="56"/>
        </w:rPr>
      </w:pPr>
      <w:r>
        <w:rPr>
          <w:noProof/>
          <w:lang w:val="en-GB" w:eastAsia="en-GB"/>
        </w:rPr>
        <mc:AlternateContent>
          <mc:Choice Requires="wps">
            <w:drawing>
              <wp:anchor distT="0" distB="0" distL="114300" distR="114300" simplePos="0" relativeHeight="251721725" behindDoc="1" locked="1" layoutInCell="1" allowOverlap="1" wp14:anchorId="7B05E1A9" wp14:editId="2BAF0D9A">
                <wp:simplePos x="0" y="0"/>
                <wp:positionH relativeFrom="page">
                  <wp:posOffset>-360045</wp:posOffset>
                </wp:positionH>
                <wp:positionV relativeFrom="page">
                  <wp:posOffset>-360045</wp:posOffset>
                </wp:positionV>
                <wp:extent cx="8143875" cy="8490585"/>
                <wp:effectExtent l="1905" t="1905" r="0" b="3810"/>
                <wp:wrapNone/>
                <wp:docPr id="54"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6659C" id="Rectangle 123" o:spid="_x0000_s1026" alt="background" style="position:absolute;margin-left:-28.35pt;margin-top:-28.3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" fillcolor="white [3214]" stroked="f">
                <w10:wrap anchorx="page" anchory="page"/>
                <w10:anchorlock/>
              </v:rect>
            </w:pict>
          </mc:Fallback>
        </mc:AlternateContent>
      </w:r>
      <w:r>
        <w:rPr>
          <w:noProof/>
          <w:lang w:val="en-GB" w:eastAsia="en-GB"/>
        </w:rPr>
        <mc:AlternateContent>
          <mc:Choice Requires="wpg">
            <w:drawing>
              <wp:anchor distT="0" distB="0" distL="114300" distR="114300" simplePos="0" relativeHeight="251737088" behindDoc="1" locked="0" layoutInCell="1" allowOverlap="1" wp14:anchorId="75A99480" wp14:editId="05B2DE40">
                <wp:simplePos x="0" y="0"/>
                <wp:positionH relativeFrom="column">
                  <wp:posOffset>-1245235</wp:posOffset>
                </wp:positionH>
                <wp:positionV relativeFrom="paragraph">
                  <wp:posOffset>-119380</wp:posOffset>
                </wp:positionV>
                <wp:extent cx="9381490" cy="10126345"/>
                <wp:effectExtent l="8255" t="1905" r="1905" b="0"/>
                <wp:wrapNone/>
                <wp:docPr id="20"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1" name="Group 99"/>
                        <wpg:cNvGrpSpPr>
                          <a:grpSpLocks/>
                        </wpg:cNvGrpSpPr>
                        <wpg:grpSpPr bwMode="auto">
                          <a:xfrm>
                            <a:off x="-262" y="918"/>
                            <a:ext cx="12749" cy="1610"/>
                            <a:chOff x="0" y="0"/>
                            <a:chExt cx="80962" cy="10223"/>
                          </a:xfrm>
                        </wpg:grpSpPr>
                        <wpg:grpSp>
                          <wpg:cNvPr id="22" name="Group 81"/>
                          <wpg:cNvGrpSpPr>
                            <a:grpSpLocks/>
                          </wpg:cNvGrpSpPr>
                          <wpg:grpSpPr bwMode="auto">
                            <a:xfrm>
                              <a:off x="0" y="0"/>
                              <a:ext cx="80962" cy="10223"/>
                              <a:chOff x="254" y="226"/>
                              <a:chExt cx="80962" cy="10223"/>
                            </a:xfrm>
                          </wpg:grpSpPr>
                          <wps:wsp>
                            <wps:cNvPr id="23"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5" name="Group 105"/>
                            <wpg:cNvGrpSpPr>
                              <a:grpSpLocks/>
                            </wpg:cNvGrpSpPr>
                            <wpg:grpSpPr bwMode="auto">
                              <a:xfrm>
                                <a:off x="9186" y="3326"/>
                                <a:ext cx="8853" cy="1049"/>
                                <a:chOff x="6800" y="3263"/>
                                <a:chExt cx="8851" cy="1047"/>
                              </a:xfrm>
                            </wpg:grpSpPr>
                            <wps:wsp>
                              <wps:cNvPr id="26"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1"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51337" w14:textId="77777777" w:rsidR="00CF76DD" w:rsidRPr="007367A7" w:rsidRDefault="00CF76DD" w:rsidP="00A65678">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3"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4" name="Group 69"/>
                        <wpg:cNvGrpSpPr>
                          <a:grpSpLocks/>
                        </wpg:cNvGrpSpPr>
                        <wpg:grpSpPr bwMode="auto">
                          <a:xfrm>
                            <a:off x="-827" y="10206"/>
                            <a:ext cx="14774" cy="6659"/>
                            <a:chOff x="0" y="0"/>
                            <a:chExt cx="93818" cy="42291"/>
                          </a:xfrm>
                        </wpg:grpSpPr>
                        <wps:wsp>
                          <wps:cNvPr id="45"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6" name="Group 67"/>
                          <wpg:cNvGrpSpPr>
                            <a:grpSpLocks/>
                          </wpg:cNvGrpSpPr>
                          <wpg:grpSpPr bwMode="auto">
                            <a:xfrm>
                              <a:off x="0" y="0"/>
                              <a:ext cx="93818" cy="26426"/>
                              <a:chOff x="0" y="0"/>
                              <a:chExt cx="93818" cy="26426"/>
                            </a:xfrm>
                          </wpg:grpSpPr>
                          <wps:wsp>
                            <wps:cNvPr id="47"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5A99480" id="Group 103" o:spid="_x0000_s1026" alt="background" style="position:absolute;margin-left:-98.05pt;margin-top:-9.35pt;width:738.7pt;height:797.35pt;z-index:-251579392" coordorigin="-827,918" coordsize="14774,15947"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">
                <v:group id="Group 99" o:spid="_x0000_s1027" style="position:absolute;left:-262;top:918;width:12749;height:1610" coordsize="80962,102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 81" o:spid="_x0000_s1028" style="position:absolute;width:80962;height:10223" coordorigin="254,226" coordsize="80962,102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Freeform 70" o:spid="_x0000_s1029" alt="background" style="position:absolute;left:254;top:226;width:80962;height:10224;visibility:visible;mso-wrap-style:square;v-text-anchor:top" coordsize="2488,3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qgoxAAA&#10;ANsAAAAPAAAAZHJzL2Rvd25yZXYueG1sRI9Ba8JAFITvBf/D8oTedGOKpUZXEUUqSAtRL96e2WcS&#10;zL5dsluN/75bEHocZuYbZrboTCNu1PrasoLRMAFBXFhdc6ngeNgMPkD4gKyxsUwKHuRhMe+9zDDT&#10;9s453fahFBHCPkMFVQguk9IXFRn0Q+uIo3exrcEQZVtK3eI9wk0j0yR5lwZrjgsVOlpVVFz3P0bB&#10;9y4PLj2v+fQ5HrujPkyuu/pLqdd+t5yCCNSF//CzvdUK0jf4+xJ/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qoKMQAAADbAAAADwAAAAAAAAAAAAAAAACXAgAAZHJzL2Rv&#10;d25yZXYueG1sUEsFBgAAAAAEAAQA9QAAAIgDAAAAAA==&#10;" path="m2488,21c2284,21,2284,21,2284,21,1994,21,1887,107,1808,137,1905,218,2037,313,2278,313,2336,313,2488,313,2488,313,2488,21,2488,21,2488,21m1354,0c0,,,,,,,157,,157,,157,1524,157,1524,157,1524,157,1709,157,1769,152,1808,137,1808,137,1808,137,1808,137,1808,137,1808,137,1808,137,1710,57,1548,,1354,0e" fillcolor="#bfbfbf"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n4jZvwAA&#10;ANsAAAAPAAAAZHJzL2Rvd25yZXYueG1sRI/NCsIwEITvgu8QVvAimioiUo0iguDVKuJxabY/2mxK&#10;E7X69EYQPA4z8w2zXLemEg9qXGlZwXgUgSBOrS45V3A67oZzEM4ja6wsk4IXOVivup0lxto++UCP&#10;xOciQNjFqKDwvo6ldGlBBt3I1sTBy2xj0AfZ5FI3+AxwU8lJFM2kwZLDQoE1bQtKb8ndKLic94nL&#10;2uv25LJk8+bbYKbnd6X6vXazAOGp9f/wr73XCiZT+H4JP0CuP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efiNm/AAAA2wAAAA8AAAAAAAAAAAAAAAAAlwIAAGRycy9kb3ducmV2&#10;LnhtbFBLBQYAAAAABAAEAPUAAACDAwAAAAA=&#10;" path="m1808,116c1698,54,1548,,1354,,,,,,,,,136,,136,,136,1524,136,1524,136,1524,136,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shape id="Freeform 72" o:spid="_x0000_s1032" alt="background" style="position:absolute;left:6800;top:3556;width:1042;height:717;visibility:visible;mso-wrap-style:square;v-text-anchor:top" coordsize="32,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kO3SxQAA&#10;ANsAAAAPAAAAZHJzL2Rvd25yZXYueG1sRI9PawIxFMTvgt8hPKE3zdaD1dUookgFe/FPq8dn8rq7&#10;unlZNlG3374pCD0OM/MbZjJrbCnuVPvCsYLXXgKCWDtTcKbgsF91hyB8QDZYOiYFP+RhNm23Jpga&#10;9+At3XchExHCPkUFeQhVKqXXOVn0PVcRR+/b1RZDlHUmTY2PCLel7CfJQFosOC7kWNEiJ33d3awC&#10;/X7cXk/6a+Q/5sv13m7Onxf/ptRLp5mPQQRqwn/42V4bBf0B/H2JP0BO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WQ7dLFAAAA2wAAAA8AAAAAAAAAAAAAAAAAlwIAAGRycy9k&#10;b3ducmV2LnhtbFBLBQYAAAAABAAEAPUAAACJAwAAAAA=&#10;" path="m32,0c31,8,29,15,26,22,20,22,20,22,20,22,17,9,17,9,17,9,16,7,16,7,16,7,16,7,16,7,16,7,15,9,15,9,15,9,12,22,12,22,12,22,6,22,6,22,6,22,3,15,1,8,,,5,,5,,5,,6,5,7,9,8,13,9,14,9,16,9,17,9,17,9,17,9,17,10,13,10,13,10,13,13,,13,,13,,19,,19,,19,,23,14,23,14,23,14,23,17,23,17,23,17,23,17,23,17,23,17,24,16,24,14,24,13,25,9,26,5,27,0l32,0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jY48wwAA&#10;ANsAAAAPAAAAZHJzL2Rvd25yZXYueG1sRI/NasMwEITvhb6D2EJvjVwf7OJGNiHFweBL/h5gsdY/&#10;1FoZS42dt68KgR6HmfmG2RarGcWNZjdYVvC+iUAQN1YP3Cm4Xsq3DxDOI2scLZOCOzko8uenLWba&#10;Lnyi29l3IkDYZaig937KpHRNTwbdxk7EwWvtbNAHOXdSz7gEuBllHEWJNDhwWOhxon1Pzff5xyhI&#10;O3mqk0O12mqR5de9buvDsVXq9WXdfYLwtPr/8KNdaQVxCn9fwg+Q+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jY48wwAAANsAAAAPAAAAAAAAAAAAAAAAAJcCAABkcnMvZG93&#10;bnJldi54bWxQSwUGAAAAAAQABAD1AAAAhwMAAAAA&#10;" path="m33,0c31,8,29,15,26,22,20,22,20,22,20,22,17,9,17,9,17,9,16,7,16,7,16,7,16,7,16,7,16,7,16,9,16,9,16,9,12,22,12,22,12,22,6,22,6,22,6,22,4,15,1,8,,,5,,5,,5,,6,5,7,9,9,13,9,14,9,16,9,17,9,17,9,17,9,17,10,13,10,13,10,13,14,,14,,14,,19,,19,,19,,23,14,23,14,23,14,24,17,24,17,24,17,24,17,24,17,24,17,24,16,24,14,25,13,26,9,27,5,28,0l33,0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EhpOvAAA&#10;ANsAAAAPAAAAZHJzL2Rvd25yZXYueG1sRE9LCsIwEN0L3iGM4E5TXahUo4iiFLrxd4ChmX6wmZQm&#10;2np7sxBcPt5/s+tNLd7Uusqygtk0AkGcWV1xoeBxP01WIJxH1lhbJgUfcrDbDgcbjLXt+Ervmy9E&#10;CGEXo4LS+yaW0mUlGXRT2xAHLretQR9gW0jdYhfCTS3nUbSQBisODSU2dCgpe95eRsGykNd0cU56&#10;m3TydPykeXq+5EqNR/1+DcJT7//inzvRCuZhbPgSfoDcf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ISGk68AAAA2wAAAA8AAAAAAAAAAAAAAAAAlwIAAGRycy9kb3ducmV2Lnht&#10;bFBLBQYAAAAABAAEAPUAAACAAwAAAAA=&#10;" path="m33,0c31,8,29,15,27,22,21,22,21,22,21,22,17,9,17,9,17,9,16,7,16,7,16,7,16,7,16,7,16,7,16,9,16,9,16,9,13,22,13,22,13,22,6,22,6,22,6,22,4,15,2,8,,,6,,6,,6,,7,5,8,9,9,13,9,14,9,16,10,17,10,17,10,17,10,17,11,13,11,13,11,13,14,,14,,14,,19,,19,,19,,23,14,23,14,23,14,24,17,24,17,24,17,24,17,24,17,24,17,24,16,25,14,25,13,26,9,27,5,28,0l33,0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bSomxQAA&#10;ANsAAAAPAAAAZHJzL2Rvd25yZXYueG1sRI9Ba8JAFITvhf6H5RV6q7t6KDa6ipa29KI0VsTjM/tM&#10;gtm3Ifuq6b/vCkKPw8x8w0znvW/UmbpYB7YwHBhQxEVwNZcWtt/vT2NQUZAdNoHJwi9FmM/u76aY&#10;uXDhnM4bKVWCcMzQQiXSZlrHoiKPcRBa4uQdQ+dRkuxK7Tq8JLhv9MiYZ+2x5rRQYUuvFRWnzY+3&#10;sDot345mu1t/tWLy/YfP+4MsrX186BcTUEK9/Idv7U9nYfQC1y/pB+j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NtKibFAAAA2wAAAA8AAAAAAAAAAAAAAAAAlwIAAGRycy9k&#10;b3ducmV2LnhtbFBLBQYAAAAABAAEAPUAAACJAwAAAAA=&#10;" fillcolor="#00a9ce [3204]" stroked="f"/>
                      <v:shape id="Freeform 76" o:spid="_x0000_s1036" alt="background" style="position:absolute;left:10674;top:3556;width:552;height:717;visibility:visible;mso-wrap-style:square;v-text-anchor:top" coordsize="17,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BDNwgAA&#10;ANsAAAAPAAAAZHJzL2Rvd25yZXYueG1sRE9Na8JAEL0X/A/LFLwU3WhLlegqUigILZWqB49DdkxC&#10;s7Nxd41pf33nUOjx8b6X6941qqMQa88GJuMMFHHhbc2lgePhdTQHFROyxcYzGfimCOvV4G6JufU3&#10;/qRun0olIRxzNFCl1OZax6Iih3HsW2Lhzj44TAJDqW3Am4S7Rk+z7Fk7rFkaKmzppaLia391UnJ6&#10;7z4yDLufLT+Rvsyu8a19MGZ4328WoBL16V/8595aA4+yXr7I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cEM3CAAAA2wAAAA8AAAAAAAAAAAAAAAAAlwIAAGRycy9kb3du&#10;cmV2LnhtbFBLBQYAAAAABAAEAPUAAACGAwAAAAA=&#10;" path="m17,21c14,22,12,22,10,22,3,22,,18,,12,,4,5,,11,,13,,15,,16,1,15,5,15,5,15,5,14,5,13,4,11,4,8,4,6,7,6,11,6,16,8,18,11,18,13,18,14,18,16,17l17,21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z4oxAAA&#10;ANsAAAAPAAAAZHJzL2Rvd25yZXYueG1sRI9Pa8JAFMTvhX6H5RW81U1T/EN0lVIQerCHRPH8zL4m&#10;wezbsLvG6KfvCoLHYWZ+wyzXg2lFT843lhV8jBMQxKXVDVcK9rvN+xyED8gaW8uk4Eoe1qvXlyVm&#10;2l44p74IlYgQ9hkqqEPoMil9WZNBP7YdcfT+rDMYonSV1A4vEW5amSbJVBpsOC7U2NF3TeWpOBsF&#10;01nl5CH/HY6T0zYtC9ff8p1UavQ2fC1ABBrCM/xo/2gFnyn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fM+KMQAAADbAAAADwAAAAAAAAAAAAAAAACXAgAAZHJzL2Rv&#10;d25yZXYueG1sUEsFBgAAAAAEAAQA9QAAAIgDAAAAAA==&#10;" path="m7,23c5,23,3,22,,22,1,17,1,17,1,17,3,18,5,18,7,18,9,18,10,18,10,16,10,15,9,14,6,13,3,12,1,10,1,7,1,3,4,,9,,11,,13,,14,1,14,5,14,5,14,5,12,4,11,4,9,4,7,4,6,5,6,6,6,8,7,8,10,9,14,10,16,12,16,15,16,20,12,23,7,23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0YeaxgAA&#10;ANsAAAAPAAAAZHJzL2Rvd25yZXYueG1sRI9PS8NAFMTvgt9heUJvdqPRtsZui1XEXkrpn0tvj+wz&#10;CWbfxuwziX56VxB6HGbmN8x8ObhaddSGyrOBm3ECijj3tuLCwPHwej0DFQTZYu2ZDHxTgOXi8mKO&#10;mfU976jbS6EihEOGBkqRJtM65CU5DGPfEEfv3bcOJcq20LbFPsJdrW+TZKIdVhwXSmzouaT8Y//l&#10;DKx4+ta/pH77I/fJnXSnzedh+mDM6Gp4egQlNMg5/N9eWwNpCn9f4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0YeaxgAAANsAAAAPAAAAAAAAAAAAAAAAAJcCAABkcnMv&#10;ZG93bnJldi54bWxQSwUGAAAAAAQABAD1AAAAigMAAAAA&#10;" path="m3,31c3,13,3,13,3,13,,13,,13,,13,,9,,9,,9,8,9,8,9,8,9,8,31,8,31,8,31l3,31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jyK1xAAA&#10;ANsAAAAPAAAAZHJzL2Rvd25yZXYueG1sRI9Ba8JAFITvQv/D8gpexGxsgoTUVVqp0EMPJu3B4yP7&#10;TEKzb0N2NfHfu4WCx2FmvmE2u8l04kqDay0rWEUxCOLK6pZrBT/fh2UGwnlkjZ1lUnAjB7vt02yD&#10;ubYjF3QtfS0ChF2OChrv+1xKVzVk0EW2Jw7e2Q4GfZBDLfWAY4CbTr7E8VoabDksNNjTvqHqt7wY&#10;BUWZJl/x8T1L8FzQBxW0T08LpebP09srCE+Tf4T/259aQbKGvy/hB8jt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48itcQAAADbAAAADwAAAAAAAAAAAAAAAACXAgAAZHJzL2Rv&#10;d25yZXYueG1sUEsFBgAAAAAEAAQA9QAAAIgDAAAAAA==&#10;" path="m12,5c12,5,11,5,10,5,9,5,7,6,5,9,5,22,5,22,5,22,,22,,22,,22,,,,,,,4,,4,,4,,5,4,5,4,5,4,7,1,8,,10,,11,,12,,13,0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cnxAAA&#10;ANsAAAAPAAAAZHJzL2Rvd25yZXYueG1sRI9Ba8JAFITvQv/D8gredKMFW1JXUUHqpaC2SI+P7Euy&#10;bfZtyD417a/vCoUeh5n5hpkve9+oC3XRBTYwGWegiItgHVcG3t+2oydQUZAtNoHJwDdFWC7uBnPM&#10;bbjygS5HqVSCcMzRQC3S5lrHoiaPcRxa4uSVofMoSXaVth1eE9w3epplM+3RcVqosaVNTcXX8ewN&#10;7F90uT8Jug8sz7Ny/fnqfk5izPC+Xz2DEurlP/zX3lkDD49w+5J+gF7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9/k3J8QAAADbAAAADwAAAAAAAAAAAAAAAACXAgAAZHJzL2Rv&#10;d25yZXYueG1sUEsFBgAAAAAEAAQA9QAAAIgDAAAAAA==&#10;" path="m11,23c3,23,,18,,12,,4,4,,11,,18,,22,4,22,11,22,18,18,23,11,23xm11,4c7,4,5,7,5,11,5,15,7,18,11,18,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lgwQAA&#10;ANsAAAAPAAAAZHJzL2Rvd25yZXYueG1sRE9Na8JAEL0X+h+WKfRWd2tBSnSVWmzxojQqpcdpdkyC&#10;2dmQHTX+e/cgeHy878ms9406URfrwBZeBwYUcRFczaWF3fbr5R1UFGSHTWCycKEIs+njwwQzF86c&#10;02kjpUohHDO0UIm0mdaxqMhjHISWOHH70HmUBLtSuw7PKdw3emjMSHusOTVU2NJnRcVhc/QWVof5&#10;Ym92v+ufVkz+9+3z/l/m1j4/9R9jUEK93MU399JZeEtj05f0A/T0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fgZYMEAAADbAAAADwAAAAAAAAAAAAAAAACXAgAAZHJzL2Rvd25y&#10;ZXYueG1sUEsFBgAAAAAEAAQA9QAAAIUDAAAAAA==&#10;" fillcolor="#00a9ce [3204]" stroked="f"/>
                      <v:shape id="Freeform 82" o:spid="_x0000_s1042" alt="background" style="position:absolute;left:14217;top:3556;width:584;height:755;visibility:visible;mso-wrap-style:square;v-text-anchor:top" coordsize="18,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WEIRwgAA&#10;ANsAAAAPAAAAZHJzL2Rvd25yZXYueG1sRI/NagIxFIX3Qt8h3EJ3moyC2tEoIpZ2aUcXdneZXGcG&#10;JzfDJGr69o0gdHk4Px9nuY62FTfqfeNYQzZSIIhLZxquNBwPH8M5CB+QDbaOScMveVivXgZLzI27&#10;8zfdilCJNMI+Rw11CF0upS9rsuhHriNO3tn1FkOSfSVNj/c0bls5VmoqLTacCDV2tK2pvBRXm7iq&#10;yD7Vls/ZbmJn6jiL+9NP1PrtNW4WIALF8B9+tr+Mhsk7PL6kHyB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YQhHCAAAA2wAAAA8AAAAAAAAAAAAAAAAAlwIAAGRycy9kb3du&#10;cmV2LnhtbFBLBQYAAAAABAAEAPUAAACGAwAAAAA=&#10;" path="m14,22c14,20,14,20,14,20,12,22,10,23,7,23,2,23,,20,,16,,11,4,9,10,9,13,9,13,9,13,9,13,8,13,8,13,8,13,5,12,4,8,4,6,4,4,4,2,5,1,1,1,1,1,1,3,,6,,9,,16,,18,3,18,7,18,22,18,22,18,22l14,22xm13,12c10,12,10,12,10,12,7,12,5,14,5,16,5,17,6,19,8,19,10,19,12,18,13,17l13,12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SzTwQAA&#10;ANsAAAAPAAAAZHJzL2Rvd25yZXYueG1sRE/JasMwEL0X+g9iCrnVcpc0wbUSSqlLCLk0zgdMrPFC&#10;rZGx5CV/Hx0COT7enm5n04qRetdYVvASxSCIC6sbrhSc8ux5DcJ5ZI2tZVJwIQfbzeNDiom2E//R&#10;ePSVCCHsElRQe98lUrqiJoMush1x4ErbG/QB9pXUPU4h3LTyNY4/pMGGQ0ONHX3XVPwfB6Ng9Tbt&#10;s4ZmOw5FPpa/P4flOT4otXiavz5BeJr9XXxz77SC97A+fAk/QG6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R0s08EAAADbAAAADwAAAAAAAAAAAAAAAACXAgAAZHJzL2Rvd25y&#10;ZXYueG1sUEsFBgAAAAAEAAQA9QAAAIUDAAAAAA==&#10;" path="m15,22c15,19,15,19,15,19,12,22,10,23,7,23,2,23,,19,,14,,,,,,,5,,5,,5,,5,13,5,13,5,13,5,16,6,18,9,18,11,18,12,17,14,15,14,,14,,14,,19,,19,,19,,19,22,19,22,19,22l15,22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0zlwAAA&#10;ANsAAAAPAAAAZHJzL2Rvd25yZXYueG1sRI9Pi8IwFMTvgt8hPMGbTRWVpWsUWRC6Bw/+2fujeduU&#10;Ni8lyWr32xtB8DjMzG+YzW6wnbiRD41jBfMsB0FcOd1wreB6Ocw+QISIrLFzTAr+KcBuOx5tsNDu&#10;zie6nWMtEoRDgQpMjH0hZagMWQyZ64mT9+u8xZikr6X2eE9w28lFnq+lxYbTgsGevgxV7fnPKoir&#10;zpX6x/q2PH4PpWnXeyZUajoZ9p8gIg3xHX61S61gOYfnl/QD5P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0zlwAAAANsAAAAPAAAAAAAAAAAAAAAAAJcCAABkcnMvZG93bnJl&#10;di54bWxQSwUGAAAAAAQABAD1AAAAhAMAAAAA&#10;" path="m476,0c186,,79,86,,116,128,189,229,272,470,272,528,272,680,272,680,272,680,,680,,680,0l476,0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9k7wAAA&#10;ANsAAAAPAAAAZHJzL2Rvd25yZXYueG1sRI9Bi8IwFITvC/6H8ARv21QRWatRRFC8qa3g9dE822rz&#10;Upqo9d8bQdjjMDPfMPNlZ2rxoNZVlhUMoxgEcW51xYWCU7b5/QPhPLLG2jIpeJGD5aL3M8dE2ycf&#10;6ZH6QgQIuwQVlN43iZQuL8mgi2xDHLyLbQ36INtC6hafAW5qOYrjiTRYcVgosaF1SfktvRsF+8l9&#10;f1lPbzZPm+2BrufMS5spNeh3qxkIT53/D3/bO61gPILPl/AD5OI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9k7wAAAANsAAAAPAAAAAAAAAAAAAAAAAJcCAABkcnMvZG93bnJl&#10;di54bWxQSwUGAAAAAAQABAD1AAAAhAMAAAAA&#10;" adj="-11796480,,5400" path="m476,0c186,,79,86,,116,128,189,229,272,470,272,528,272,680,272,680,272,680,,680,,680,0l476,0xe" fillcolor="#f8f8f8" stroked="f">
                      <v:stroke joinstyle="miter"/>
                      <v:formulas/>
                      <v:path arrowok="t" o:connecttype="custom" o:connectlocs="2147483646,0;0,2147483646;2147483646,2147483646;2147483646,2147483646;2147483646,0;2147483646,0" o:connectangles="0,0,0,0,0,0" textboxrect="0,0,680,272"/>
                      <v:textbox>
                        <w:txbxContent>
                          <w:p w14:paraId="46A51337" w14:textId="77777777" w:rsidR="00CF76DD" w:rsidRPr="007367A7" w:rsidRDefault="00CF76DD" w:rsidP="00A65678">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Pe&#10;+MTFAAAA2wAAAA8AAABkcnMvZG93bnJldi54bWxEj0FrAjEUhO9C/0N4hd5qtrZY3RqlCEIpW6Tq&#10;QW/PzXOzdPOyblKN/94UCh6HmfmGmcyibcSJOl87VvDUz0AQl07XXCnYrBePIxA+IGtsHJOCC3mY&#10;Te96E8y1O/M3nVahEgnCPkcFJoQ2l9KXhiz6vmuJk3dwncWQZFdJ3eE5wW0jB1k2lBZrTgsGW5ob&#10;Kn9Wv1bBvjg2260bD5cmfkXcfRaHVy6UeriP728gAsVwC/+3P7SCl2f4+5J+gJxe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z3vjExQAAANsAAAAPAAAAAAAAAAAAAAAAAJwC&#10;AABkcnMvZG93bnJldi54bWxQSwUGAAAAAAQABAD3AAAAjgMAAAAA&#10;">
                    <v:imagedata r:id="rId9" o:title="CSIRO logo"/>
                    <v:path arrowok="t"/>
                  </v:shape>
                </v:group>
                <v:group id="Group 69" o:spid="_x0000_s1047" style="position:absolute;left:-827;top:10206;width:14774;height:6659" coordsize="93818,42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rect id="Rectangle 68" o:spid="_x0000_s1048" style="position:absolute;left:5257;top:10287;width:75990;height:320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IdNCxAAA&#10;ANsAAAAPAAAAZHJzL2Rvd25yZXYueG1sRI9Ba8JAFITvQv/D8gre6qa1qRKzkVJa0d6aGs+P7DMJ&#10;Zt+m2VXjv3eFgsdhZr5h0uVgWnGi3jWWFTxPIhDEpdUNVwq2v19PcxDOI2tsLZOCCzlYZg+jFBNt&#10;z/xDp9xXIkDYJaig9r5LpHRlTQbdxHbEwdvb3qAPsq+k7vEc4KaVL1H0Jg02HBZq7OijpvKQH42C&#10;YzzbfA67v9W0iIrZd9HGa7/qlBo/Du8LEJ4Gfw//t9dawWsMty/h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HTQsQAAADbAAAADwAAAAAAAAAAAAAAAACXAgAAZHJzL2Rv&#10;d25yZXYueG1sUEsFBgAAAAAEAAQA9QAAAIgDAAAAAA==&#10;" fillcolor="white [3212]" stroked="f" strokeweight="2pt"/>
                  <v:group id="Group 67" o:spid="_x0000_s1049" style="position:absolute;width:93818;height:26426" coordsize="93818,264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shape id="Freeform 115" o:spid="_x0000_s1050" alt="background" style="position:absolute;width:47104;height:12071;visibility:visible;mso-wrap-style:square;v-text-anchor:top" coordsize="1458,3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UgbfxQAA&#10;ANsAAAAPAAAAZHJzL2Rvd25yZXYueG1sRI9BS8NAFITvgv9heYK3dmMoKrHbIgarh0JrtZ4f2dds&#10;NPs27G7S9N93hYLHYWa+YebL0bZiIB8axwruphkI4srphmsFX5+vk0cQISJrbB2TghMFWC6ur+ZY&#10;aHfkDxp2sRYJwqFABSbGrpAyVIYshqnriJN3cN5iTNLXUns8JrhtZZ5l99Jiw2nBYEcvhqrfXW8V&#10;+JCbzVu5P+T9z2o77Pvye92XSt3ejM9PICKN8T98ab9rBbMH+PuSfoBcn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ZSBt/FAAAA2wAAAA8AAAAAAAAAAAAAAAAAlwIAAGRycy9k&#10;b3ducmV2LnhtbFBLBQYAAAAABAAEAPUAAACJAwAAAAA=&#10;" path="m1458,321c1158,150,746,,214,,,,,,,,,374,,374,,374,680,374,680,374,680,374,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Qf6wAAA&#10;ANsAAAAPAAAAZHJzL2Rvd25yZXYueG1sRE/LisIwFN0P+A/hCu7GdFREq1HKwIjufMyA7i7NtS3T&#10;3JQkavXrzUJweTjv+bI1tbiS85VlBV/9BARxbnXFhYLfw8/nBIQPyBpry6TgTh6Wi87HHFNtb7yj&#10;6z4UIoawT1FBGUKTSunzkgz6vm2II3e2zmCI0BVSO7zFcFPLQZKMpcGKY0OJDX2XlP/vL0bB0J7+&#10;dFY9VtnW0cYep81gfNoo1eu22QxEoDa8xS/3WisYxbHxS/wBcvE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rQf6wAAAANsAAAAPAAAAAAAAAAAAAAAAAJcCAABkcnMvZG93bnJl&#10;di54bWxQSwUGAAAAAAQABAD1AAAAhAMAAAAA&#10;" path="m667,165c513,77,302,,29,,,,,,,,,192,,192,,192,268,192,268,192,268,192,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768NwgAA&#10;ANsAAAAPAAAAZHJzL2Rvd25yZXYueG1sRI9Bi8IwFITvC/6H8ARva6qIaG0qKojCnuwueH00z7bY&#10;vJQm2uqv3wiCx2FmvmGSdW9qcafWVZYVTMYRCOLc6ooLBX+/++8FCOeRNdaWScGDHKzTwVeCsbYd&#10;n+ie+UIECLsYFZTeN7GULi/JoBvbhjh4F9sa9EG2hdQtdgFuajmNork0WHFYKLGhXUn5NbsZBYfm&#10;dOm2m7PNaP8zec6f51nBB6VGw36zAuGp95/wu33UCmZLeH0JP0C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vrw3CAAAA2wAAAA8AAAAAAAAAAAAAAAAAlwIAAGRycy9kb3du&#10;cmV2LnhtbFBLBQYAAAAABAAEAPUAAACGAwAAAAA=&#10;" path="m669,0c262,,112,122,,165,180,268,322,384,661,384,743,384,2237,384,2237,384,2237,,2237,,2237,0l669,0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NCswQAA&#10;ANsAAAAPAAAAZHJzL2Rvd25yZXYueG1sRE/dasIwFL4f7B3CGexuTSesbF2jOEUoBS/W7QEOzVlb&#10;15yEJtrq05sLwcuP779YzWYQJxp9b1nBa5KCIG6s7rlV8Puze3kH4QOyxsEyKTiTh9Xy8aHAXNuJ&#10;v+lUh1bEEPY5KuhCcLmUvunIoE+sI47cnx0NhgjHVuoRpxhuBrlI00wa7Dk2dOho01HzXx+NgmyD&#10;5df2ULpqzx/ucDFtVmVrpZ6f5vUniEBzuItv7lIreIvr45f4A+Ty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UEzQrMEAAADbAAAADwAAAAAAAAAAAAAAAACXAgAAZHJzL2Rvd25y&#10;ZXYueG1sUEsFBgAAAAAEAAQA9QAAAIUDAAAAAA==&#10;" path="m1306,0c512,,218,238,,321,351,522,628,749,1291,749,1450,749,1446,749,1446,749,1446,,1446,,1446,0l1306,0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GP/kwgAA&#10;ANsAAAAPAAAAZHJzL2Rvd25yZXYueG1sRI/RisIwFETfBf8hXGHfNK2oSDWKCLsIsg+6+wGX5toU&#10;m5uSRFv3682C4OMwM2eY9ba3jbiTD7VjBfkkA0FcOl1zpeD353O8BBEissbGMSl4UIDtZjhYY6Fd&#10;xye6n2MlEoRDgQpMjG0hZSgNWQwT1xIn7+K8xZikr6T22CW4beQ0yxbSYs1pwWBLe0Pl9XyzCg7H&#10;vy8+XXU+Xyx3xn/PdDntolIfo363AhGpj+/wq33QCuY5/H9JP0Bun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8Y/+TCAAAA2wAAAA8AAAAAAAAAAAAAAAAAlwIAAGRycy9kb3du&#10;cmV2LnhtbFBLBQYAAAAABAAEAPUAAACGAwAAAAA=&#10;" path="m2203,38c2169,21,2120,,2058,,,,,,,,,44,,44,,44,2112,44,2112,44,2112,44,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hbbwQAA&#10;ANsAAAAPAAAAZHJzL2Rvd25yZXYueG1sRI/BasMwEETvgf6D2EJviVzTluJGDiVgkhybuPfF2tjC&#10;1kpYauz8fRQI9DjMzBtmvZntIC40BuNYwesqA0HcOG24VVCfquUniBCRNQ6OScGVAmzKp8UaC+0m&#10;/qHLMbYiQTgUqKCL0RdShqYji2HlPHHyzm60GJMcW6lHnBLcDjLPsg9p0XBa6NDTtqOmP/5ZBda/&#10;Hepffzan7W5irOqMp32v1Mvz/P0FItIc/8OP9l4reM/h/iX9AFn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rYW28EAAADbAAAADwAAAAAAAAAAAAAAAACXAgAAZHJzL2Rvd25y&#10;ZXYueG1sUEsFBgAAAAAEAAQA9QAAAIUDAAAAAA==&#10;" path="m153,0c60,,26,28,,38,41,61,74,88,151,88,701,88,701,88,701,88,701,,701,,701,0l153,0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cZJxgAA&#10;ANsAAAAPAAAAZHJzL2Rvd25yZXYueG1sRI9BawIxFITvgv8hPMGbZq3Y1q1Rqlj0Iljbg94em9fd&#10;xc3LmsR17a9vCoUeh5n5hpktWlOJhpwvLSsYDRMQxJnVJecKPj/eBs8gfEDWWFkmBXfysJh3OzNM&#10;tb3xOzWHkIsIYZ+igiKEOpXSZwUZ9ENbE0fvyzqDIUqXS+3wFuGmkg9J8igNlhwXCqxpVVB2PlyN&#10;gqm/h9Nxud4vt7vL5vvUOLNaPynV77WvLyACteE//NfeagWTMfx+iT9Az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XcZJxgAAANsAAAAPAAAAAAAAAAAAAAAAAJcCAABkcnMv&#10;ZG93bnJldi54bWxQSwUGAAAAAAQABAD1AAAAigMAAAAA&#10;" path="m1707,87c1800,87,1834,59,1860,50,1819,26,1786,,1709,,,,,,,,,87,,87,,87l1707,87xe" stroked="f">
                      <v:path arrowok="t" o:connecttype="custom" o:connectlocs="2147483646,2147483646;2147483646,2147483646;2147483646,0;0,0;0,2147483646;2147483646,2147483646" o:connectangles="0,0,0,0,0,0"/>
                    </v:shape>
                  </v:group>
                </v:group>
              </v:group>
            </w:pict>
          </mc:Fallback>
        </mc:AlternateContent>
      </w:r>
      <w:r w:rsidR="007617D7">
        <w:rPr>
          <w:sz w:val="56"/>
          <w:szCs w:val="56"/>
        </w:rPr>
        <w:t>S</w:t>
      </w:r>
      <w:r w:rsidR="007617D7" w:rsidRPr="00A26DEA">
        <w:rPr>
          <w:sz w:val="56"/>
          <w:szCs w:val="56"/>
        </w:rPr>
        <w:t>outhern Ocean Time Series (SOTS)</w:t>
      </w:r>
      <w:r w:rsidR="0069396E">
        <w:rPr>
          <w:sz w:val="56"/>
          <w:szCs w:val="56"/>
        </w:rPr>
        <w:t xml:space="preserve"> </w:t>
      </w:r>
      <w:r w:rsidR="007617D7" w:rsidRPr="00587E43">
        <w:rPr>
          <w:sz w:val="52"/>
        </w:rPr>
        <w:t>Quality Assessment and Control Report</w:t>
      </w:r>
      <w:r w:rsidR="0069396E">
        <w:rPr>
          <w:sz w:val="52"/>
        </w:rPr>
        <w:t xml:space="preserve"> </w:t>
      </w:r>
      <w:r w:rsidR="007617D7">
        <w:rPr>
          <w:sz w:val="52"/>
        </w:rPr>
        <w:t>PAR I</w:t>
      </w:r>
      <w:r w:rsidR="007617D7" w:rsidRPr="00587E43">
        <w:rPr>
          <w:sz w:val="52"/>
        </w:rPr>
        <w:t>nstruments</w:t>
      </w:r>
    </w:p>
    <w:p w14:paraId="4909FFFE" w14:textId="77777777" w:rsidR="007617D7" w:rsidRDefault="007617D7" w:rsidP="00A65678">
      <w:pPr>
        <w:pStyle w:val="CoverSubtitle"/>
      </w:pPr>
      <w:r>
        <w:t xml:space="preserve">Photosynthetically available radiation records </w:t>
      </w:r>
    </w:p>
    <w:p w14:paraId="1AB7750F" w14:textId="1FAE8D6A" w:rsidR="00A65678" w:rsidRDefault="007617D7" w:rsidP="00A65678">
      <w:pPr>
        <w:pStyle w:val="CoverSubtitle"/>
      </w:pPr>
      <w:r>
        <w:t>2009-2016</w:t>
      </w:r>
    </w:p>
    <w:p w14:paraId="41227DE1" w14:textId="77777777" w:rsidR="007617D7" w:rsidRPr="007617D7" w:rsidRDefault="007617D7" w:rsidP="007617D7">
      <w:pPr>
        <w:pStyle w:val="BodyText"/>
      </w:pPr>
    </w:p>
    <w:p w14:paraId="0B1288D6" w14:textId="77777777" w:rsidR="00A65678" w:rsidRPr="00716588" w:rsidRDefault="00A65678" w:rsidP="00A65678">
      <w:pPr>
        <w:pStyle w:val="BodyText"/>
      </w:pPr>
    </w:p>
    <w:p w14:paraId="61182FB0" w14:textId="1A9CB528" w:rsidR="00A65678" w:rsidRDefault="007617D7" w:rsidP="00A65678">
      <w:pPr>
        <w:pStyle w:val="BodyText"/>
      </w:pPr>
      <w:r>
        <w:t xml:space="preserve">James Harley, </w:t>
      </w:r>
      <w:r w:rsidRPr="00587E43">
        <w:t>Christina Schallenberg, Peter Jansen, Thomas W. Trull</w:t>
      </w:r>
      <w:r w:rsidR="00A65678" w:rsidRPr="007D1633">
        <w:br/>
        <w:t>[Insert report number, e.g. ‘ET/IR 648R’ (delete if not</w:t>
      </w:r>
      <w:r>
        <w:t xml:space="preserve"> required)]</w:t>
      </w:r>
      <w:r>
        <w:br/>
        <w:t>June 2018</w:t>
      </w:r>
    </w:p>
    <w:p w14:paraId="3AA23171" w14:textId="77777777" w:rsidR="007617D7" w:rsidRDefault="007617D7" w:rsidP="007617D7">
      <w:pPr>
        <w:pStyle w:val="BodyText"/>
        <w:jc w:val="center"/>
      </w:pPr>
    </w:p>
    <w:p w14:paraId="45EBF94D" w14:textId="08C7CA21" w:rsidR="007617D7" w:rsidRPr="007D1633" w:rsidRDefault="007617D7" w:rsidP="007617D7">
      <w:pPr>
        <w:pStyle w:val="BodyText"/>
        <w:jc w:val="center"/>
      </w:pPr>
      <w:r>
        <w:rPr>
          <w:noProof/>
          <w:lang w:val="en-GB" w:eastAsia="en-GB"/>
        </w:rPr>
        <w:drawing>
          <wp:inline distT="0" distB="0" distL="0" distR="0" wp14:anchorId="73A20E94" wp14:editId="2B16459E">
            <wp:extent cx="1376288" cy="707068"/>
            <wp:effectExtent l="0" t="0" r="0" b="4445"/>
            <wp:docPr id="55" name="Picture 55" descr="../../Downloads/IMO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OS%20logo.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1400694" cy="719607"/>
                    </a:xfrm>
                    <a:prstGeom prst="rect">
                      <a:avLst/>
                    </a:prstGeom>
                    <a:noFill/>
                    <a:ln>
                      <a:noFill/>
                    </a:ln>
                  </pic:spPr>
                </pic:pic>
              </a:graphicData>
            </a:graphic>
          </wp:inline>
        </w:drawing>
      </w:r>
    </w:p>
    <w:p w14:paraId="70F83488" w14:textId="77777777" w:rsidR="00787338" w:rsidRDefault="00787338" w:rsidP="00DC2413">
      <w:pPr>
        <w:pStyle w:val="BodyText"/>
      </w:pPr>
    </w:p>
    <w:p w14:paraId="7D044468" w14:textId="2C3316C2" w:rsidR="00A943B2" w:rsidRDefault="00A943B2" w:rsidP="00DC2413">
      <w:pPr>
        <w:pStyle w:val="BodyText"/>
      </w:pPr>
      <w:r>
        <w:br w:type="page"/>
      </w:r>
    </w:p>
    <w:p w14:paraId="06BCBE2B" w14:textId="77777777" w:rsidR="00A943B2" w:rsidRPr="00D1044D" w:rsidRDefault="00A943B2" w:rsidP="00D1044D">
      <w:pPr>
        <w:pStyle w:val="VersoPageHeading"/>
      </w:pPr>
      <w:r w:rsidRPr="00D1044D">
        <w:lastRenderedPageBreak/>
        <w:t>Citation</w:t>
      </w:r>
    </w:p>
    <w:p w14:paraId="11D82B40" w14:textId="77777777" w:rsidR="00A943B2" w:rsidRPr="00F444B7" w:rsidRDefault="00A943B2" w:rsidP="00DC2413">
      <w:pPr>
        <w:pStyle w:val="BodyText"/>
      </w:pPr>
      <w:r>
        <w:t>Smith BA, Jones KJ and Duffy SM (2012) The CSIRO report template. CSIRO, Australia.</w:t>
      </w:r>
      <w:r w:rsidRPr="00E825CA">
        <w:t xml:space="preserve"> </w:t>
      </w:r>
      <w:r>
        <w:t>[Insert correct details]</w:t>
      </w:r>
    </w:p>
    <w:p w14:paraId="2CFFEF7F" w14:textId="77777777" w:rsidR="00A943B2" w:rsidRDefault="00A943B2" w:rsidP="00D1044D">
      <w:pPr>
        <w:pStyle w:val="VersoPageHeading"/>
      </w:pPr>
      <w:r>
        <w:t xml:space="preserve">Copyright </w:t>
      </w:r>
    </w:p>
    <w:p w14:paraId="7193AC48" w14:textId="77777777" w:rsidR="00A943B2" w:rsidRDefault="004D7860" w:rsidP="00DC2413">
      <w:pPr>
        <w:pStyle w:val="BodyText"/>
      </w:pPr>
      <w:r w:rsidRPr="004D7860">
        <w:t>© Commonwealth Scientific and Industrial Research Organisation 20XX</w:t>
      </w:r>
      <w:r>
        <w:t xml:space="preserve">. </w:t>
      </w:r>
      <w:r w:rsidR="00A943B2">
        <w:t>To the extent permitted by law, all rights are reserved and no part of this publication covered by copyright may be reproduced or copied in any form or by any means except with the written permission of CSIRO.</w:t>
      </w:r>
    </w:p>
    <w:p w14:paraId="49453B7E" w14:textId="77777777" w:rsidR="00A943B2" w:rsidRDefault="00A943B2" w:rsidP="00D1044D">
      <w:pPr>
        <w:pStyle w:val="VersoPageHeading"/>
      </w:pPr>
      <w:r>
        <w:t>Important disclaimer</w:t>
      </w:r>
    </w:p>
    <w:p w14:paraId="00083C00" w14:textId="77777777" w:rsidR="00A943B2" w:rsidRDefault="00A943B2" w:rsidP="00DC2413">
      <w:pPr>
        <w:pStyle w:val="BodyText"/>
      </w:pPr>
      <w:r>
        <w:t>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expenses and any other compensation, arising directly or indirectly from using this publication (in part or in whole) and any information or material contained in it.</w:t>
      </w:r>
    </w:p>
    <w:p w14:paraId="56F27CB4" w14:textId="77777777" w:rsidR="002F6753" w:rsidRDefault="002F6753" w:rsidP="00DC2413">
      <w:pPr>
        <w:pStyle w:val="BodyText"/>
        <w:sectPr w:rsidR="002F6753" w:rsidSect="005D5D01">
          <w:footerReference w:type="even" r:id="rId11"/>
          <w:footerReference w:type="default" r:id="rId12"/>
          <w:type w:val="continuous"/>
          <w:pgSz w:w="11906" w:h="16838" w:code="9"/>
          <w:pgMar w:top="1106" w:right="1134" w:bottom="1134" w:left="1134" w:header="510" w:footer="624" w:gutter="0"/>
          <w:pgNumType w:fmt="lowerRoman" w:start="1"/>
          <w:cols w:space="284"/>
          <w:titlePg/>
          <w:docGrid w:linePitch="360"/>
        </w:sectPr>
      </w:pPr>
      <w:r>
        <w:t>CSIRO i</w:t>
      </w:r>
      <w:r w:rsidRPr="002F6753">
        <w:t>s committed to providing web accessible content wherever possible. If you are having difficulties with accessing this document please contact</w:t>
      </w:r>
      <w:r>
        <w:t xml:space="preserve"> </w:t>
      </w:r>
      <w:hyperlink r:id="rId13" w:tooltip="Email CSIRO Enquiries" w:history="1">
        <w:r w:rsidR="00531AB6">
          <w:rPr>
            <w:rStyle w:val="Hyperlink"/>
          </w:rPr>
          <w:t>csiroenquiries@csiro.au</w:t>
        </w:r>
      </w:hyperlink>
      <w:r>
        <w:t xml:space="preserve">. </w:t>
      </w:r>
    </w:p>
    <w:p w14:paraId="2FA6E1C8" w14:textId="77777777" w:rsidR="00A943B2" w:rsidRDefault="00A943B2" w:rsidP="00D1044D">
      <w:pPr>
        <w:pStyle w:val="Heading1noTOC"/>
      </w:pPr>
      <w:r w:rsidRPr="00890BD7">
        <w:lastRenderedPageBreak/>
        <w:t>Contents</w:t>
      </w:r>
    </w:p>
    <w:p w14:paraId="76408849" w14:textId="77777777" w:rsidR="00ED3719" w:rsidRDefault="0014782F">
      <w:pPr>
        <w:pStyle w:val="TOC2"/>
        <w:rPr>
          <w:rFonts w:asciiTheme="minorHAnsi" w:eastAsiaTheme="minorEastAsia" w:hAnsiTheme="minorHAnsi" w:cstheme="minorBidi"/>
          <w:color w:val="auto"/>
          <w:szCs w:val="24"/>
          <w:lang w:val="en-GB" w:eastAsia="en-GB"/>
        </w:rPr>
      </w:pPr>
      <w:r>
        <w:fldChar w:fldCharType="begin"/>
      </w:r>
      <w:r w:rsidR="00462182" w:rsidRPr="00D1044D">
        <w:instrText xml:space="preserve"> TOC \h \z \t "Heading 1,2,Heading 2,3,PartTitle,1,Heading 1 Numbered,2,Heading 1 not numbered,2,Heading 2 not numbered,3,Appendix Heading 1,2" </w:instrText>
      </w:r>
      <w:r>
        <w:fldChar w:fldCharType="separate"/>
      </w:r>
      <w:hyperlink w:anchor="_Toc516131840" w:history="1">
        <w:r w:rsidR="00ED3719" w:rsidRPr="00E076E4">
          <w:rPr>
            <w:rStyle w:val="Hyperlink"/>
          </w:rPr>
          <w:t>Acknowledgments</w:t>
        </w:r>
        <w:r w:rsidR="00ED3719">
          <w:rPr>
            <w:webHidden/>
          </w:rPr>
          <w:tab/>
        </w:r>
        <w:r w:rsidR="00ED3719">
          <w:rPr>
            <w:webHidden/>
          </w:rPr>
          <w:fldChar w:fldCharType="begin"/>
        </w:r>
        <w:r w:rsidR="00ED3719">
          <w:rPr>
            <w:webHidden/>
          </w:rPr>
          <w:instrText xml:space="preserve"> PAGEREF _Toc516131840 \h </w:instrText>
        </w:r>
        <w:r w:rsidR="00ED3719">
          <w:rPr>
            <w:webHidden/>
          </w:rPr>
        </w:r>
        <w:r w:rsidR="00ED3719">
          <w:rPr>
            <w:webHidden/>
          </w:rPr>
          <w:fldChar w:fldCharType="separate"/>
        </w:r>
        <w:r w:rsidR="00ED3719">
          <w:rPr>
            <w:webHidden/>
          </w:rPr>
          <w:t>ii</w:t>
        </w:r>
        <w:r w:rsidR="00ED3719">
          <w:rPr>
            <w:webHidden/>
          </w:rPr>
          <w:fldChar w:fldCharType="end"/>
        </w:r>
      </w:hyperlink>
    </w:p>
    <w:p w14:paraId="24B9452B" w14:textId="77777777" w:rsidR="00ED3719" w:rsidRDefault="00CF76DD">
      <w:pPr>
        <w:pStyle w:val="TOC2"/>
        <w:rPr>
          <w:rFonts w:asciiTheme="minorHAnsi" w:eastAsiaTheme="minorEastAsia" w:hAnsiTheme="minorHAnsi" w:cstheme="minorBidi"/>
          <w:color w:val="auto"/>
          <w:szCs w:val="24"/>
          <w:lang w:val="en-GB" w:eastAsia="en-GB"/>
        </w:rPr>
      </w:pPr>
      <w:hyperlink w:anchor="_Toc516131841" w:history="1">
        <w:r w:rsidR="00ED3719" w:rsidRPr="00E076E4">
          <w:rPr>
            <w:rStyle w:val="Hyperlink"/>
          </w:rPr>
          <w:t>Executive summary</w:t>
        </w:r>
        <w:r w:rsidR="00ED3719">
          <w:rPr>
            <w:webHidden/>
          </w:rPr>
          <w:tab/>
        </w:r>
        <w:r w:rsidR="00ED3719">
          <w:rPr>
            <w:webHidden/>
          </w:rPr>
          <w:fldChar w:fldCharType="begin"/>
        </w:r>
        <w:r w:rsidR="00ED3719">
          <w:rPr>
            <w:webHidden/>
          </w:rPr>
          <w:instrText xml:space="preserve"> PAGEREF _Toc516131841 \h </w:instrText>
        </w:r>
        <w:r w:rsidR="00ED3719">
          <w:rPr>
            <w:webHidden/>
          </w:rPr>
        </w:r>
        <w:r w:rsidR="00ED3719">
          <w:rPr>
            <w:webHidden/>
          </w:rPr>
          <w:fldChar w:fldCharType="separate"/>
        </w:r>
        <w:r w:rsidR="00ED3719">
          <w:rPr>
            <w:webHidden/>
          </w:rPr>
          <w:t>iii</w:t>
        </w:r>
        <w:r w:rsidR="00ED3719">
          <w:rPr>
            <w:webHidden/>
          </w:rPr>
          <w:fldChar w:fldCharType="end"/>
        </w:r>
      </w:hyperlink>
    </w:p>
    <w:p w14:paraId="729F44C8" w14:textId="77777777" w:rsidR="00ED3719" w:rsidRDefault="00CF76DD">
      <w:pPr>
        <w:pStyle w:val="TOC2"/>
        <w:rPr>
          <w:rFonts w:asciiTheme="minorHAnsi" w:eastAsiaTheme="minorEastAsia" w:hAnsiTheme="minorHAnsi" w:cstheme="minorBidi"/>
          <w:color w:val="auto"/>
          <w:szCs w:val="24"/>
          <w:lang w:val="en-GB" w:eastAsia="en-GB"/>
        </w:rPr>
      </w:pPr>
      <w:hyperlink w:anchor="_Toc516131842" w:history="1">
        <w:r w:rsidR="00ED3719" w:rsidRPr="00E076E4">
          <w:rPr>
            <w:rStyle w:val="Hyperlink"/>
          </w:rPr>
          <w:t>1</w:t>
        </w:r>
        <w:r w:rsidR="00ED3719">
          <w:rPr>
            <w:rFonts w:asciiTheme="minorHAnsi" w:eastAsiaTheme="minorEastAsia" w:hAnsiTheme="minorHAnsi" w:cstheme="minorBidi"/>
            <w:color w:val="auto"/>
            <w:szCs w:val="24"/>
            <w:lang w:val="en-GB" w:eastAsia="en-GB"/>
          </w:rPr>
          <w:tab/>
        </w:r>
        <w:r w:rsidR="00ED3719" w:rsidRPr="00E076E4">
          <w:rPr>
            <w:rStyle w:val="Hyperlink"/>
          </w:rPr>
          <w:t>Introduction</w:t>
        </w:r>
        <w:r w:rsidR="00ED3719">
          <w:rPr>
            <w:webHidden/>
          </w:rPr>
          <w:tab/>
        </w:r>
        <w:r w:rsidR="00ED3719">
          <w:rPr>
            <w:webHidden/>
          </w:rPr>
          <w:fldChar w:fldCharType="begin"/>
        </w:r>
        <w:r w:rsidR="00ED3719">
          <w:rPr>
            <w:webHidden/>
          </w:rPr>
          <w:instrText xml:space="preserve"> PAGEREF _Toc516131842 \h </w:instrText>
        </w:r>
        <w:r w:rsidR="00ED3719">
          <w:rPr>
            <w:webHidden/>
          </w:rPr>
        </w:r>
        <w:r w:rsidR="00ED3719">
          <w:rPr>
            <w:webHidden/>
          </w:rPr>
          <w:fldChar w:fldCharType="separate"/>
        </w:r>
        <w:r w:rsidR="00ED3719">
          <w:rPr>
            <w:webHidden/>
          </w:rPr>
          <w:t>1</w:t>
        </w:r>
        <w:r w:rsidR="00ED3719">
          <w:rPr>
            <w:webHidden/>
          </w:rPr>
          <w:fldChar w:fldCharType="end"/>
        </w:r>
      </w:hyperlink>
    </w:p>
    <w:p w14:paraId="631E9567" w14:textId="77777777" w:rsidR="00ED3719" w:rsidRDefault="00CF76DD">
      <w:pPr>
        <w:pStyle w:val="TOC2"/>
        <w:rPr>
          <w:rFonts w:asciiTheme="minorHAnsi" w:eastAsiaTheme="minorEastAsia" w:hAnsiTheme="minorHAnsi" w:cstheme="minorBidi"/>
          <w:color w:val="auto"/>
          <w:szCs w:val="24"/>
          <w:lang w:val="en-GB" w:eastAsia="en-GB"/>
        </w:rPr>
      </w:pPr>
      <w:hyperlink w:anchor="_Toc516131843" w:history="1">
        <w:r w:rsidR="00ED3719" w:rsidRPr="00E076E4">
          <w:rPr>
            <w:rStyle w:val="Hyperlink"/>
          </w:rPr>
          <w:t>2</w:t>
        </w:r>
        <w:r w:rsidR="00ED3719">
          <w:rPr>
            <w:rFonts w:asciiTheme="minorHAnsi" w:eastAsiaTheme="minorEastAsia" w:hAnsiTheme="minorHAnsi" w:cstheme="minorBidi"/>
            <w:color w:val="auto"/>
            <w:szCs w:val="24"/>
            <w:lang w:val="en-GB" w:eastAsia="en-GB"/>
          </w:rPr>
          <w:tab/>
        </w:r>
        <w:r w:rsidR="00ED3719" w:rsidRPr="00E076E4">
          <w:rPr>
            <w:rStyle w:val="Hyperlink"/>
          </w:rPr>
          <w:t>Moorings Description</w:t>
        </w:r>
        <w:r w:rsidR="00ED3719">
          <w:rPr>
            <w:webHidden/>
          </w:rPr>
          <w:tab/>
        </w:r>
        <w:r w:rsidR="00ED3719">
          <w:rPr>
            <w:webHidden/>
          </w:rPr>
          <w:fldChar w:fldCharType="begin"/>
        </w:r>
        <w:r w:rsidR="00ED3719">
          <w:rPr>
            <w:webHidden/>
          </w:rPr>
          <w:instrText xml:space="preserve"> PAGEREF _Toc516131843 \h </w:instrText>
        </w:r>
        <w:r w:rsidR="00ED3719">
          <w:rPr>
            <w:webHidden/>
          </w:rPr>
        </w:r>
        <w:r w:rsidR="00ED3719">
          <w:rPr>
            <w:webHidden/>
          </w:rPr>
          <w:fldChar w:fldCharType="separate"/>
        </w:r>
        <w:r w:rsidR="00ED3719">
          <w:rPr>
            <w:webHidden/>
          </w:rPr>
          <w:t>3</w:t>
        </w:r>
        <w:r w:rsidR="00ED3719">
          <w:rPr>
            <w:webHidden/>
          </w:rPr>
          <w:fldChar w:fldCharType="end"/>
        </w:r>
      </w:hyperlink>
    </w:p>
    <w:p w14:paraId="27568E39" w14:textId="77777777" w:rsidR="00ED3719" w:rsidRDefault="00CF76DD">
      <w:pPr>
        <w:pStyle w:val="TOC2"/>
        <w:rPr>
          <w:rFonts w:asciiTheme="minorHAnsi" w:eastAsiaTheme="minorEastAsia" w:hAnsiTheme="minorHAnsi" w:cstheme="minorBidi"/>
          <w:color w:val="auto"/>
          <w:szCs w:val="24"/>
          <w:lang w:val="en-GB" w:eastAsia="en-GB"/>
        </w:rPr>
      </w:pPr>
      <w:hyperlink w:anchor="_Toc516131844" w:history="1">
        <w:r w:rsidR="00ED3719" w:rsidRPr="00E076E4">
          <w:rPr>
            <w:rStyle w:val="Hyperlink"/>
          </w:rPr>
          <w:t>3</w:t>
        </w:r>
        <w:r w:rsidR="00ED3719">
          <w:rPr>
            <w:rFonts w:asciiTheme="minorHAnsi" w:eastAsiaTheme="minorEastAsia" w:hAnsiTheme="minorHAnsi" w:cstheme="minorBidi"/>
            <w:color w:val="auto"/>
            <w:szCs w:val="24"/>
            <w:lang w:val="en-GB" w:eastAsia="en-GB"/>
          </w:rPr>
          <w:tab/>
        </w:r>
        <w:r w:rsidR="00ED3719" w:rsidRPr="00E076E4">
          <w:rPr>
            <w:rStyle w:val="Hyperlink"/>
          </w:rPr>
          <w:t>Summary of Instruments</w:t>
        </w:r>
        <w:r w:rsidR="00ED3719">
          <w:rPr>
            <w:webHidden/>
          </w:rPr>
          <w:tab/>
        </w:r>
        <w:r w:rsidR="00ED3719">
          <w:rPr>
            <w:webHidden/>
          </w:rPr>
          <w:fldChar w:fldCharType="begin"/>
        </w:r>
        <w:r w:rsidR="00ED3719">
          <w:rPr>
            <w:webHidden/>
          </w:rPr>
          <w:instrText xml:space="preserve"> PAGEREF _Toc516131844 \h </w:instrText>
        </w:r>
        <w:r w:rsidR="00ED3719">
          <w:rPr>
            <w:webHidden/>
          </w:rPr>
        </w:r>
        <w:r w:rsidR="00ED3719">
          <w:rPr>
            <w:webHidden/>
          </w:rPr>
          <w:fldChar w:fldCharType="separate"/>
        </w:r>
        <w:r w:rsidR="00ED3719">
          <w:rPr>
            <w:webHidden/>
          </w:rPr>
          <w:t>4</w:t>
        </w:r>
        <w:r w:rsidR="00ED3719">
          <w:rPr>
            <w:webHidden/>
          </w:rPr>
          <w:fldChar w:fldCharType="end"/>
        </w:r>
      </w:hyperlink>
    </w:p>
    <w:p w14:paraId="3E9AF993" w14:textId="77777777" w:rsidR="00ED3719" w:rsidRDefault="00CF76DD">
      <w:pPr>
        <w:pStyle w:val="TOC2"/>
        <w:rPr>
          <w:rFonts w:asciiTheme="minorHAnsi" w:eastAsiaTheme="minorEastAsia" w:hAnsiTheme="minorHAnsi" w:cstheme="minorBidi"/>
          <w:color w:val="auto"/>
          <w:szCs w:val="24"/>
          <w:lang w:val="en-GB" w:eastAsia="en-GB"/>
        </w:rPr>
      </w:pPr>
      <w:hyperlink w:anchor="_Toc516131845" w:history="1">
        <w:r w:rsidR="00ED3719" w:rsidRPr="00E076E4">
          <w:rPr>
            <w:rStyle w:val="Hyperlink"/>
          </w:rPr>
          <w:t>4</w:t>
        </w:r>
        <w:r w:rsidR="00ED3719">
          <w:rPr>
            <w:rFonts w:asciiTheme="minorHAnsi" w:eastAsiaTheme="minorEastAsia" w:hAnsiTheme="minorHAnsi" w:cstheme="minorBidi"/>
            <w:color w:val="auto"/>
            <w:szCs w:val="24"/>
            <w:lang w:val="en-GB" w:eastAsia="en-GB"/>
          </w:rPr>
          <w:tab/>
        </w:r>
        <w:r w:rsidR="00ED3719" w:rsidRPr="00E076E4">
          <w:rPr>
            <w:rStyle w:val="Hyperlink"/>
          </w:rPr>
          <w:t>Summary of Instrument Handling and Data Processing</w:t>
        </w:r>
        <w:r w:rsidR="00ED3719">
          <w:rPr>
            <w:webHidden/>
          </w:rPr>
          <w:tab/>
        </w:r>
        <w:r w:rsidR="00ED3719">
          <w:rPr>
            <w:webHidden/>
          </w:rPr>
          <w:fldChar w:fldCharType="begin"/>
        </w:r>
        <w:r w:rsidR="00ED3719">
          <w:rPr>
            <w:webHidden/>
          </w:rPr>
          <w:instrText xml:space="preserve"> PAGEREF _Toc516131845 \h </w:instrText>
        </w:r>
        <w:r w:rsidR="00ED3719">
          <w:rPr>
            <w:webHidden/>
          </w:rPr>
        </w:r>
        <w:r w:rsidR="00ED3719">
          <w:rPr>
            <w:webHidden/>
          </w:rPr>
          <w:fldChar w:fldCharType="separate"/>
        </w:r>
        <w:r w:rsidR="00ED3719">
          <w:rPr>
            <w:webHidden/>
          </w:rPr>
          <w:t>6</w:t>
        </w:r>
        <w:r w:rsidR="00ED3719">
          <w:rPr>
            <w:webHidden/>
          </w:rPr>
          <w:fldChar w:fldCharType="end"/>
        </w:r>
      </w:hyperlink>
    </w:p>
    <w:p w14:paraId="5A654036" w14:textId="77777777" w:rsidR="00ED3719" w:rsidRDefault="00CF76DD">
      <w:pPr>
        <w:pStyle w:val="TOC2"/>
        <w:rPr>
          <w:rFonts w:asciiTheme="minorHAnsi" w:eastAsiaTheme="minorEastAsia" w:hAnsiTheme="minorHAnsi" w:cstheme="minorBidi"/>
          <w:color w:val="auto"/>
          <w:szCs w:val="24"/>
          <w:lang w:val="en-GB" w:eastAsia="en-GB"/>
        </w:rPr>
      </w:pPr>
      <w:hyperlink w:anchor="_Toc516131846" w:history="1">
        <w:r w:rsidR="00ED3719" w:rsidRPr="00E076E4">
          <w:rPr>
            <w:rStyle w:val="Hyperlink"/>
          </w:rPr>
          <w:t>5</w:t>
        </w:r>
        <w:r w:rsidR="00ED3719">
          <w:rPr>
            <w:rFonts w:asciiTheme="minorHAnsi" w:eastAsiaTheme="minorEastAsia" w:hAnsiTheme="minorHAnsi" w:cstheme="minorBidi"/>
            <w:color w:val="auto"/>
            <w:szCs w:val="24"/>
            <w:lang w:val="en-GB" w:eastAsia="en-GB"/>
          </w:rPr>
          <w:tab/>
        </w:r>
        <w:r w:rsidR="00ED3719" w:rsidRPr="00E076E4">
          <w:rPr>
            <w:rStyle w:val="Hyperlink"/>
          </w:rPr>
          <w:t>QC Specifics</w:t>
        </w:r>
        <w:r w:rsidR="00ED3719">
          <w:rPr>
            <w:webHidden/>
          </w:rPr>
          <w:tab/>
        </w:r>
        <w:r w:rsidR="00ED3719">
          <w:rPr>
            <w:webHidden/>
          </w:rPr>
          <w:fldChar w:fldCharType="begin"/>
        </w:r>
        <w:r w:rsidR="00ED3719">
          <w:rPr>
            <w:webHidden/>
          </w:rPr>
          <w:instrText xml:space="preserve"> PAGEREF _Toc516131846 \h </w:instrText>
        </w:r>
        <w:r w:rsidR="00ED3719">
          <w:rPr>
            <w:webHidden/>
          </w:rPr>
        </w:r>
        <w:r w:rsidR="00ED3719">
          <w:rPr>
            <w:webHidden/>
          </w:rPr>
          <w:fldChar w:fldCharType="separate"/>
        </w:r>
        <w:r w:rsidR="00ED3719">
          <w:rPr>
            <w:webHidden/>
          </w:rPr>
          <w:t>7</w:t>
        </w:r>
        <w:r w:rsidR="00ED3719">
          <w:rPr>
            <w:webHidden/>
          </w:rPr>
          <w:fldChar w:fldCharType="end"/>
        </w:r>
      </w:hyperlink>
    </w:p>
    <w:p w14:paraId="795D4037" w14:textId="77777777" w:rsidR="00ED3719" w:rsidRDefault="00CF76DD">
      <w:pPr>
        <w:pStyle w:val="TOC3"/>
        <w:rPr>
          <w:rFonts w:asciiTheme="minorHAnsi" w:eastAsiaTheme="minorEastAsia" w:hAnsiTheme="minorHAnsi" w:cstheme="minorBidi"/>
          <w:noProof/>
          <w:color w:val="auto"/>
          <w:szCs w:val="24"/>
          <w:lang w:val="en-GB" w:eastAsia="en-GB"/>
        </w:rPr>
      </w:pPr>
      <w:hyperlink w:anchor="_Toc516131847" w:history="1">
        <w:r w:rsidR="00ED3719" w:rsidRPr="00E076E4">
          <w:rPr>
            <w:rStyle w:val="Hyperlink"/>
            <w:noProof/>
          </w:rPr>
          <w:t>5.1</w:t>
        </w:r>
        <w:r w:rsidR="00ED3719">
          <w:rPr>
            <w:rFonts w:asciiTheme="minorHAnsi" w:eastAsiaTheme="minorEastAsia" w:hAnsiTheme="minorHAnsi" w:cstheme="minorBidi"/>
            <w:noProof/>
            <w:color w:val="auto"/>
            <w:szCs w:val="24"/>
            <w:lang w:val="en-GB" w:eastAsia="en-GB"/>
          </w:rPr>
          <w:tab/>
        </w:r>
        <w:r w:rsidR="00ED3719" w:rsidRPr="00E076E4">
          <w:rPr>
            <w:rStyle w:val="Hyperlink"/>
            <w:noProof/>
          </w:rPr>
          <w:t>QC tests and flags</w:t>
        </w:r>
        <w:r w:rsidR="00ED3719">
          <w:rPr>
            <w:noProof/>
            <w:webHidden/>
          </w:rPr>
          <w:tab/>
        </w:r>
        <w:r w:rsidR="00ED3719">
          <w:rPr>
            <w:noProof/>
            <w:webHidden/>
          </w:rPr>
          <w:fldChar w:fldCharType="begin"/>
        </w:r>
        <w:r w:rsidR="00ED3719">
          <w:rPr>
            <w:noProof/>
            <w:webHidden/>
          </w:rPr>
          <w:instrText xml:space="preserve"> PAGEREF _Toc516131847 \h </w:instrText>
        </w:r>
        <w:r w:rsidR="00ED3719">
          <w:rPr>
            <w:noProof/>
            <w:webHidden/>
          </w:rPr>
        </w:r>
        <w:r w:rsidR="00ED3719">
          <w:rPr>
            <w:noProof/>
            <w:webHidden/>
          </w:rPr>
          <w:fldChar w:fldCharType="separate"/>
        </w:r>
        <w:r w:rsidR="00ED3719">
          <w:rPr>
            <w:noProof/>
            <w:webHidden/>
          </w:rPr>
          <w:t>7</w:t>
        </w:r>
        <w:r w:rsidR="00ED3719">
          <w:rPr>
            <w:noProof/>
            <w:webHidden/>
          </w:rPr>
          <w:fldChar w:fldCharType="end"/>
        </w:r>
      </w:hyperlink>
    </w:p>
    <w:p w14:paraId="09756DB4" w14:textId="77777777" w:rsidR="00ED3719" w:rsidRDefault="00CF76DD">
      <w:pPr>
        <w:pStyle w:val="TOC3"/>
        <w:rPr>
          <w:rFonts w:asciiTheme="minorHAnsi" w:eastAsiaTheme="minorEastAsia" w:hAnsiTheme="minorHAnsi" w:cstheme="minorBidi"/>
          <w:noProof/>
          <w:color w:val="auto"/>
          <w:szCs w:val="24"/>
          <w:lang w:val="en-GB" w:eastAsia="en-GB"/>
        </w:rPr>
      </w:pPr>
      <w:hyperlink w:anchor="_Toc516131848" w:history="1">
        <w:r w:rsidR="00ED3719" w:rsidRPr="00E076E4">
          <w:rPr>
            <w:rStyle w:val="Hyperlink"/>
            <w:noProof/>
          </w:rPr>
          <w:t>5.2</w:t>
        </w:r>
        <w:r w:rsidR="00ED3719">
          <w:rPr>
            <w:rFonts w:asciiTheme="minorHAnsi" w:eastAsiaTheme="minorEastAsia" w:hAnsiTheme="minorHAnsi" w:cstheme="minorBidi"/>
            <w:noProof/>
            <w:color w:val="auto"/>
            <w:szCs w:val="24"/>
            <w:lang w:val="en-GB" w:eastAsia="en-GB"/>
          </w:rPr>
          <w:tab/>
        </w:r>
        <w:r w:rsidR="00ED3719" w:rsidRPr="00E076E4">
          <w:rPr>
            <w:rStyle w:val="Hyperlink"/>
            <w:noProof/>
          </w:rPr>
          <w:t>Applied tests</w:t>
        </w:r>
        <w:r w:rsidR="00ED3719">
          <w:rPr>
            <w:noProof/>
            <w:webHidden/>
          </w:rPr>
          <w:tab/>
        </w:r>
        <w:r w:rsidR="00ED3719">
          <w:rPr>
            <w:noProof/>
            <w:webHidden/>
          </w:rPr>
          <w:fldChar w:fldCharType="begin"/>
        </w:r>
        <w:r w:rsidR="00ED3719">
          <w:rPr>
            <w:noProof/>
            <w:webHidden/>
          </w:rPr>
          <w:instrText xml:space="preserve"> PAGEREF _Toc516131848 \h </w:instrText>
        </w:r>
        <w:r w:rsidR="00ED3719">
          <w:rPr>
            <w:noProof/>
            <w:webHidden/>
          </w:rPr>
        </w:r>
        <w:r w:rsidR="00ED3719">
          <w:rPr>
            <w:noProof/>
            <w:webHidden/>
          </w:rPr>
          <w:fldChar w:fldCharType="separate"/>
        </w:r>
        <w:r w:rsidR="00ED3719">
          <w:rPr>
            <w:noProof/>
            <w:webHidden/>
          </w:rPr>
          <w:t>8</w:t>
        </w:r>
        <w:r w:rsidR="00ED3719">
          <w:rPr>
            <w:noProof/>
            <w:webHidden/>
          </w:rPr>
          <w:fldChar w:fldCharType="end"/>
        </w:r>
      </w:hyperlink>
    </w:p>
    <w:p w14:paraId="78FE3F45" w14:textId="77777777" w:rsidR="00ED3719" w:rsidRDefault="00CF76DD">
      <w:pPr>
        <w:pStyle w:val="TOC3"/>
        <w:rPr>
          <w:rFonts w:asciiTheme="minorHAnsi" w:eastAsiaTheme="minorEastAsia" w:hAnsiTheme="minorHAnsi" w:cstheme="minorBidi"/>
          <w:noProof/>
          <w:color w:val="auto"/>
          <w:szCs w:val="24"/>
          <w:lang w:val="en-GB" w:eastAsia="en-GB"/>
        </w:rPr>
      </w:pPr>
      <w:hyperlink w:anchor="_Toc516131849" w:history="1">
        <w:r w:rsidR="00ED3719" w:rsidRPr="00E076E4">
          <w:rPr>
            <w:rStyle w:val="Hyperlink"/>
            <w:noProof/>
          </w:rPr>
          <w:t>5.3</w:t>
        </w:r>
        <w:r w:rsidR="00ED3719">
          <w:rPr>
            <w:rFonts w:asciiTheme="minorHAnsi" w:eastAsiaTheme="minorEastAsia" w:hAnsiTheme="minorHAnsi" w:cstheme="minorBidi"/>
            <w:noProof/>
            <w:color w:val="auto"/>
            <w:szCs w:val="24"/>
            <w:lang w:val="en-GB" w:eastAsia="en-GB"/>
          </w:rPr>
          <w:tab/>
        </w:r>
        <w:r w:rsidR="00ED3719" w:rsidRPr="00E076E4">
          <w:rPr>
            <w:rStyle w:val="Hyperlink"/>
            <w:noProof/>
          </w:rPr>
          <w:t>Flag statistics</w:t>
        </w:r>
        <w:r w:rsidR="00ED3719">
          <w:rPr>
            <w:noProof/>
            <w:webHidden/>
          </w:rPr>
          <w:tab/>
        </w:r>
        <w:r w:rsidR="00ED3719">
          <w:rPr>
            <w:noProof/>
            <w:webHidden/>
          </w:rPr>
          <w:fldChar w:fldCharType="begin"/>
        </w:r>
        <w:r w:rsidR="00ED3719">
          <w:rPr>
            <w:noProof/>
            <w:webHidden/>
          </w:rPr>
          <w:instrText xml:space="preserve"> PAGEREF _Toc516131849 \h </w:instrText>
        </w:r>
        <w:r w:rsidR="00ED3719">
          <w:rPr>
            <w:noProof/>
            <w:webHidden/>
          </w:rPr>
        </w:r>
        <w:r w:rsidR="00ED3719">
          <w:rPr>
            <w:noProof/>
            <w:webHidden/>
          </w:rPr>
          <w:fldChar w:fldCharType="separate"/>
        </w:r>
        <w:r w:rsidR="00ED3719">
          <w:rPr>
            <w:noProof/>
            <w:webHidden/>
          </w:rPr>
          <w:t>10</w:t>
        </w:r>
        <w:r w:rsidR="00ED3719">
          <w:rPr>
            <w:noProof/>
            <w:webHidden/>
          </w:rPr>
          <w:fldChar w:fldCharType="end"/>
        </w:r>
      </w:hyperlink>
    </w:p>
    <w:p w14:paraId="4CCE32B3" w14:textId="77777777" w:rsidR="00ED3719" w:rsidRDefault="00CF76DD">
      <w:pPr>
        <w:pStyle w:val="TOC3"/>
        <w:rPr>
          <w:rFonts w:asciiTheme="minorHAnsi" w:eastAsiaTheme="minorEastAsia" w:hAnsiTheme="minorHAnsi" w:cstheme="minorBidi"/>
          <w:noProof/>
          <w:color w:val="auto"/>
          <w:szCs w:val="24"/>
          <w:lang w:val="en-GB" w:eastAsia="en-GB"/>
        </w:rPr>
      </w:pPr>
      <w:hyperlink w:anchor="_Toc516131850" w:history="1">
        <w:r w:rsidR="00ED3719" w:rsidRPr="00E076E4">
          <w:rPr>
            <w:rStyle w:val="Hyperlink"/>
            <w:noProof/>
          </w:rPr>
          <w:t>5.4</w:t>
        </w:r>
        <w:r w:rsidR="00ED3719">
          <w:rPr>
            <w:rFonts w:asciiTheme="minorHAnsi" w:eastAsiaTheme="minorEastAsia" w:hAnsiTheme="minorHAnsi" w:cstheme="minorBidi"/>
            <w:noProof/>
            <w:color w:val="auto"/>
            <w:szCs w:val="24"/>
            <w:lang w:val="en-GB" w:eastAsia="en-GB"/>
          </w:rPr>
          <w:tab/>
        </w:r>
        <w:r w:rsidR="00ED3719" w:rsidRPr="00E076E4">
          <w:rPr>
            <w:rStyle w:val="Hyperlink"/>
            <w:noProof/>
          </w:rPr>
          <w:t>Discussion and recommendations</w:t>
        </w:r>
        <w:r w:rsidR="00ED3719">
          <w:rPr>
            <w:noProof/>
            <w:webHidden/>
          </w:rPr>
          <w:tab/>
        </w:r>
        <w:r w:rsidR="00ED3719">
          <w:rPr>
            <w:noProof/>
            <w:webHidden/>
          </w:rPr>
          <w:fldChar w:fldCharType="begin"/>
        </w:r>
        <w:r w:rsidR="00ED3719">
          <w:rPr>
            <w:noProof/>
            <w:webHidden/>
          </w:rPr>
          <w:instrText xml:space="preserve"> PAGEREF _Toc516131850 \h </w:instrText>
        </w:r>
        <w:r w:rsidR="00ED3719">
          <w:rPr>
            <w:noProof/>
            <w:webHidden/>
          </w:rPr>
        </w:r>
        <w:r w:rsidR="00ED3719">
          <w:rPr>
            <w:noProof/>
            <w:webHidden/>
          </w:rPr>
          <w:fldChar w:fldCharType="separate"/>
        </w:r>
        <w:r w:rsidR="00ED3719">
          <w:rPr>
            <w:noProof/>
            <w:webHidden/>
          </w:rPr>
          <w:t>12</w:t>
        </w:r>
        <w:r w:rsidR="00ED3719">
          <w:rPr>
            <w:noProof/>
            <w:webHidden/>
          </w:rPr>
          <w:fldChar w:fldCharType="end"/>
        </w:r>
      </w:hyperlink>
    </w:p>
    <w:p w14:paraId="1D7BE7F4" w14:textId="77777777" w:rsidR="00ED3719" w:rsidRDefault="00CF76DD">
      <w:pPr>
        <w:pStyle w:val="TOC2"/>
        <w:rPr>
          <w:rFonts w:asciiTheme="minorHAnsi" w:eastAsiaTheme="minorEastAsia" w:hAnsiTheme="minorHAnsi" w:cstheme="minorBidi"/>
          <w:color w:val="auto"/>
          <w:szCs w:val="24"/>
          <w:lang w:val="en-GB" w:eastAsia="en-GB"/>
        </w:rPr>
      </w:pPr>
      <w:hyperlink w:anchor="_Toc516131851" w:history="1">
        <w:r w:rsidR="00ED3719" w:rsidRPr="00E076E4">
          <w:rPr>
            <w:rStyle w:val="Hyperlink"/>
          </w:rPr>
          <w:t>6</w:t>
        </w:r>
        <w:r w:rsidR="00ED3719">
          <w:rPr>
            <w:rFonts w:asciiTheme="minorHAnsi" w:eastAsiaTheme="minorEastAsia" w:hAnsiTheme="minorHAnsi" w:cstheme="minorBidi"/>
            <w:color w:val="auto"/>
            <w:szCs w:val="24"/>
            <w:lang w:val="en-GB" w:eastAsia="en-GB"/>
          </w:rPr>
          <w:tab/>
        </w:r>
        <w:r w:rsidR="00ED3719" w:rsidRPr="00E076E4">
          <w:rPr>
            <w:rStyle w:val="Hyperlink"/>
          </w:rPr>
          <w:t>Data Plots for Each Deployment</w:t>
        </w:r>
        <w:r w:rsidR="00ED3719">
          <w:rPr>
            <w:webHidden/>
          </w:rPr>
          <w:tab/>
        </w:r>
        <w:r w:rsidR="00ED3719">
          <w:rPr>
            <w:webHidden/>
          </w:rPr>
          <w:fldChar w:fldCharType="begin"/>
        </w:r>
        <w:r w:rsidR="00ED3719">
          <w:rPr>
            <w:webHidden/>
          </w:rPr>
          <w:instrText xml:space="preserve"> PAGEREF _Toc516131851 \h </w:instrText>
        </w:r>
        <w:r w:rsidR="00ED3719">
          <w:rPr>
            <w:webHidden/>
          </w:rPr>
        </w:r>
        <w:r w:rsidR="00ED3719">
          <w:rPr>
            <w:webHidden/>
          </w:rPr>
          <w:fldChar w:fldCharType="separate"/>
        </w:r>
        <w:r w:rsidR="00ED3719">
          <w:rPr>
            <w:webHidden/>
          </w:rPr>
          <w:t>14</w:t>
        </w:r>
        <w:r w:rsidR="00ED3719">
          <w:rPr>
            <w:webHidden/>
          </w:rPr>
          <w:fldChar w:fldCharType="end"/>
        </w:r>
      </w:hyperlink>
    </w:p>
    <w:p w14:paraId="357E36D6" w14:textId="77777777" w:rsidR="00ED3719" w:rsidRDefault="00CF76DD">
      <w:pPr>
        <w:pStyle w:val="TOC2"/>
        <w:rPr>
          <w:rFonts w:asciiTheme="minorHAnsi" w:eastAsiaTheme="minorEastAsia" w:hAnsiTheme="minorHAnsi" w:cstheme="minorBidi"/>
          <w:color w:val="auto"/>
          <w:szCs w:val="24"/>
          <w:lang w:val="en-GB" w:eastAsia="en-GB"/>
        </w:rPr>
      </w:pPr>
      <w:hyperlink w:anchor="_Toc516131852" w:history="1">
        <w:r w:rsidR="00ED3719" w:rsidRPr="00E076E4">
          <w:rPr>
            <w:rStyle w:val="Hyperlink"/>
          </w:rPr>
          <w:t>7</w:t>
        </w:r>
        <w:r w:rsidR="00ED3719">
          <w:rPr>
            <w:rFonts w:asciiTheme="minorHAnsi" w:eastAsiaTheme="minorEastAsia" w:hAnsiTheme="minorHAnsi" w:cstheme="minorBidi"/>
            <w:color w:val="auto"/>
            <w:szCs w:val="24"/>
            <w:lang w:val="en-GB" w:eastAsia="en-GB"/>
          </w:rPr>
          <w:tab/>
        </w:r>
        <w:r w:rsidR="00ED3719" w:rsidRPr="00E076E4">
          <w:rPr>
            <w:rStyle w:val="Hyperlink"/>
          </w:rPr>
          <w:t>Accessing the Data</w:t>
        </w:r>
        <w:r w:rsidR="00ED3719">
          <w:rPr>
            <w:webHidden/>
          </w:rPr>
          <w:tab/>
        </w:r>
        <w:r w:rsidR="00ED3719">
          <w:rPr>
            <w:webHidden/>
          </w:rPr>
          <w:fldChar w:fldCharType="begin"/>
        </w:r>
        <w:r w:rsidR="00ED3719">
          <w:rPr>
            <w:webHidden/>
          </w:rPr>
          <w:instrText xml:space="preserve"> PAGEREF _Toc516131852 \h </w:instrText>
        </w:r>
        <w:r w:rsidR="00ED3719">
          <w:rPr>
            <w:webHidden/>
          </w:rPr>
        </w:r>
        <w:r w:rsidR="00ED3719">
          <w:rPr>
            <w:webHidden/>
          </w:rPr>
          <w:fldChar w:fldCharType="separate"/>
        </w:r>
        <w:r w:rsidR="00ED3719">
          <w:rPr>
            <w:webHidden/>
          </w:rPr>
          <w:t>15</w:t>
        </w:r>
        <w:r w:rsidR="00ED3719">
          <w:rPr>
            <w:webHidden/>
          </w:rPr>
          <w:fldChar w:fldCharType="end"/>
        </w:r>
      </w:hyperlink>
    </w:p>
    <w:p w14:paraId="460A7640" w14:textId="77777777" w:rsidR="00ED3719" w:rsidRDefault="00CF76DD">
      <w:pPr>
        <w:pStyle w:val="TOC2"/>
        <w:rPr>
          <w:rFonts w:asciiTheme="minorHAnsi" w:eastAsiaTheme="minorEastAsia" w:hAnsiTheme="minorHAnsi" w:cstheme="minorBidi"/>
          <w:color w:val="auto"/>
          <w:szCs w:val="24"/>
          <w:lang w:val="en-GB" w:eastAsia="en-GB"/>
        </w:rPr>
      </w:pPr>
      <w:hyperlink w:anchor="_Toc516131853" w:history="1">
        <w:r w:rsidR="00ED3719" w:rsidRPr="00E076E4">
          <w:rPr>
            <w:rStyle w:val="Hyperlink"/>
          </w:rPr>
          <w:t>8</w:t>
        </w:r>
        <w:r w:rsidR="00ED3719">
          <w:rPr>
            <w:rFonts w:asciiTheme="minorHAnsi" w:eastAsiaTheme="minorEastAsia" w:hAnsiTheme="minorHAnsi" w:cstheme="minorBidi"/>
            <w:color w:val="auto"/>
            <w:szCs w:val="24"/>
            <w:lang w:val="en-GB" w:eastAsia="en-GB"/>
          </w:rPr>
          <w:tab/>
        </w:r>
        <w:r w:rsidR="00ED3719" w:rsidRPr="00E076E4">
          <w:rPr>
            <w:rStyle w:val="Hyperlink"/>
          </w:rPr>
          <w:t>References</w:t>
        </w:r>
        <w:r w:rsidR="00ED3719">
          <w:rPr>
            <w:webHidden/>
          </w:rPr>
          <w:tab/>
        </w:r>
        <w:r w:rsidR="00ED3719">
          <w:rPr>
            <w:webHidden/>
          </w:rPr>
          <w:fldChar w:fldCharType="begin"/>
        </w:r>
        <w:r w:rsidR="00ED3719">
          <w:rPr>
            <w:webHidden/>
          </w:rPr>
          <w:instrText xml:space="preserve"> PAGEREF _Toc516131853 \h </w:instrText>
        </w:r>
        <w:r w:rsidR="00ED3719">
          <w:rPr>
            <w:webHidden/>
          </w:rPr>
        </w:r>
        <w:r w:rsidR="00ED3719">
          <w:rPr>
            <w:webHidden/>
          </w:rPr>
          <w:fldChar w:fldCharType="separate"/>
        </w:r>
        <w:r w:rsidR="00ED3719">
          <w:rPr>
            <w:webHidden/>
          </w:rPr>
          <w:t>16</w:t>
        </w:r>
        <w:r w:rsidR="00ED3719">
          <w:rPr>
            <w:webHidden/>
          </w:rPr>
          <w:fldChar w:fldCharType="end"/>
        </w:r>
      </w:hyperlink>
    </w:p>
    <w:p w14:paraId="1A674C2B" w14:textId="77777777" w:rsidR="00ED3719" w:rsidRDefault="00CF76DD">
      <w:pPr>
        <w:pStyle w:val="TOC2"/>
        <w:rPr>
          <w:rFonts w:asciiTheme="minorHAnsi" w:eastAsiaTheme="minorEastAsia" w:hAnsiTheme="minorHAnsi" w:cstheme="minorBidi"/>
          <w:color w:val="auto"/>
          <w:szCs w:val="24"/>
          <w:lang w:val="en-GB" w:eastAsia="en-GB"/>
        </w:rPr>
      </w:pPr>
      <w:hyperlink w:anchor="_Toc516131854" w:history="1">
        <w:r w:rsidR="00ED3719" w:rsidRPr="00E076E4">
          <w:rPr>
            <w:rStyle w:val="Hyperlink"/>
          </w:rPr>
          <w:t>Appendix A</w:t>
        </w:r>
        <w:r w:rsidR="00ED3719">
          <w:rPr>
            <w:rFonts w:asciiTheme="minorHAnsi" w:eastAsiaTheme="minorEastAsia" w:hAnsiTheme="minorHAnsi" w:cstheme="minorBidi"/>
            <w:color w:val="auto"/>
            <w:szCs w:val="24"/>
            <w:lang w:val="en-GB" w:eastAsia="en-GB"/>
          </w:rPr>
          <w:tab/>
        </w:r>
        <w:r w:rsidR="00ED3719" w:rsidRPr="00E076E4">
          <w:rPr>
            <w:rStyle w:val="Hyperlink"/>
          </w:rPr>
          <w:t>Names of R files used for processing (figure this out at the end)</w:t>
        </w:r>
        <w:r w:rsidR="00ED3719">
          <w:rPr>
            <w:webHidden/>
          </w:rPr>
          <w:tab/>
        </w:r>
        <w:r w:rsidR="00ED3719">
          <w:rPr>
            <w:webHidden/>
          </w:rPr>
          <w:fldChar w:fldCharType="begin"/>
        </w:r>
        <w:r w:rsidR="00ED3719">
          <w:rPr>
            <w:webHidden/>
          </w:rPr>
          <w:instrText xml:space="preserve"> PAGEREF _Toc516131854 \h </w:instrText>
        </w:r>
        <w:r w:rsidR="00ED3719">
          <w:rPr>
            <w:webHidden/>
          </w:rPr>
        </w:r>
        <w:r w:rsidR="00ED3719">
          <w:rPr>
            <w:webHidden/>
          </w:rPr>
          <w:fldChar w:fldCharType="separate"/>
        </w:r>
        <w:r w:rsidR="00ED3719">
          <w:rPr>
            <w:webHidden/>
          </w:rPr>
          <w:t>17</w:t>
        </w:r>
        <w:r w:rsidR="00ED3719">
          <w:rPr>
            <w:webHidden/>
          </w:rPr>
          <w:fldChar w:fldCharType="end"/>
        </w:r>
      </w:hyperlink>
    </w:p>
    <w:p w14:paraId="07E1DC13" w14:textId="77777777" w:rsidR="00ED3719" w:rsidRDefault="00CF76DD">
      <w:pPr>
        <w:pStyle w:val="TOC2"/>
        <w:rPr>
          <w:rFonts w:asciiTheme="minorHAnsi" w:eastAsiaTheme="minorEastAsia" w:hAnsiTheme="minorHAnsi" w:cstheme="minorBidi"/>
          <w:color w:val="auto"/>
          <w:szCs w:val="24"/>
          <w:lang w:val="en-GB" w:eastAsia="en-GB"/>
        </w:rPr>
      </w:pPr>
      <w:hyperlink w:anchor="_Toc516131855" w:history="1">
        <w:r w:rsidR="00ED3719" w:rsidRPr="00E076E4">
          <w:rPr>
            <w:rStyle w:val="Hyperlink"/>
          </w:rPr>
          <w:t>Appendix B</w:t>
        </w:r>
        <w:r w:rsidR="00ED3719">
          <w:rPr>
            <w:rFonts w:asciiTheme="minorHAnsi" w:eastAsiaTheme="minorEastAsia" w:hAnsiTheme="minorHAnsi" w:cstheme="minorBidi"/>
            <w:color w:val="auto"/>
            <w:szCs w:val="24"/>
            <w:lang w:val="en-GB" w:eastAsia="en-GB"/>
          </w:rPr>
          <w:tab/>
        </w:r>
        <w:r w:rsidR="00ED3719" w:rsidRPr="00E076E4">
          <w:rPr>
            <w:rStyle w:val="Hyperlink"/>
          </w:rPr>
          <w:t>Sensor Calibration Sheets</w:t>
        </w:r>
        <w:r w:rsidR="00ED3719">
          <w:rPr>
            <w:webHidden/>
          </w:rPr>
          <w:tab/>
        </w:r>
        <w:r w:rsidR="00ED3719">
          <w:rPr>
            <w:webHidden/>
          </w:rPr>
          <w:fldChar w:fldCharType="begin"/>
        </w:r>
        <w:r w:rsidR="00ED3719">
          <w:rPr>
            <w:webHidden/>
          </w:rPr>
          <w:instrText xml:space="preserve"> PAGEREF _Toc516131855 \h </w:instrText>
        </w:r>
        <w:r w:rsidR="00ED3719">
          <w:rPr>
            <w:webHidden/>
          </w:rPr>
        </w:r>
        <w:r w:rsidR="00ED3719">
          <w:rPr>
            <w:webHidden/>
          </w:rPr>
          <w:fldChar w:fldCharType="separate"/>
        </w:r>
        <w:r w:rsidR="00ED3719">
          <w:rPr>
            <w:webHidden/>
          </w:rPr>
          <w:t>18</w:t>
        </w:r>
        <w:r w:rsidR="00ED3719">
          <w:rPr>
            <w:webHidden/>
          </w:rPr>
          <w:fldChar w:fldCharType="end"/>
        </w:r>
      </w:hyperlink>
    </w:p>
    <w:p w14:paraId="60E27B7F" w14:textId="4730B5A5" w:rsidR="00A943B2" w:rsidRPr="007E647B" w:rsidRDefault="0014782F" w:rsidP="007E647B">
      <w:pPr>
        <w:pStyle w:val="TOC2"/>
        <w:rPr>
          <w:rFonts w:eastAsiaTheme="majorEastAsia" w:cstheme="majorBidi"/>
          <w:color w:val="00A9CE" w:themeColor="accent1"/>
          <w:sz w:val="44"/>
          <w:szCs w:val="28"/>
        </w:rPr>
      </w:pPr>
      <w:r>
        <w:fldChar w:fldCharType="end"/>
      </w:r>
      <w:r w:rsidR="003053C7">
        <w:br w:type="page"/>
      </w:r>
    </w:p>
    <w:p w14:paraId="6BA8AA86" w14:textId="77777777" w:rsidR="00A943B2" w:rsidRDefault="00A943B2" w:rsidP="00D1044D">
      <w:pPr>
        <w:pStyle w:val="Heading1notnumbered"/>
      </w:pPr>
      <w:bookmarkStart w:id="0" w:name="_Toc315694429"/>
      <w:bookmarkStart w:id="1" w:name="_Toc516131840"/>
      <w:r w:rsidRPr="008D5E56">
        <w:lastRenderedPageBreak/>
        <w:t>Acknowledgments</w:t>
      </w:r>
      <w:bookmarkEnd w:id="0"/>
      <w:bookmarkEnd w:id="1"/>
    </w:p>
    <w:p w14:paraId="40A2CC64" w14:textId="77777777" w:rsidR="00510D84" w:rsidRPr="008E36EC" w:rsidRDefault="00510D84" w:rsidP="00510D84">
      <w:pPr>
        <w:pStyle w:val="BodyText"/>
      </w:pPr>
      <w:bookmarkStart w:id="2" w:name="_Toc315694430"/>
      <w:r w:rsidRPr="00C41693">
        <w:t xml:space="preserve">SOTS is supported by the NCRIS IMOS program, CSIRO Oceans and Atmosphere, Bureau of Meteorology, Antarctic Climate and Ecosystems CRC, Australian Marine National Facility, and </w:t>
      </w:r>
      <w:r>
        <w:t xml:space="preserve">Australian Antarctic Division. </w:t>
      </w:r>
    </w:p>
    <w:p w14:paraId="4087FFF4" w14:textId="77777777" w:rsidR="00A943B2" w:rsidRDefault="00A943B2" w:rsidP="00D1044D">
      <w:pPr>
        <w:pStyle w:val="Heading1notnumbered"/>
      </w:pPr>
      <w:bookmarkStart w:id="3" w:name="_Toc516131841"/>
      <w:r>
        <w:lastRenderedPageBreak/>
        <w:t>Executive summary</w:t>
      </w:r>
      <w:bookmarkEnd w:id="2"/>
      <w:bookmarkEnd w:id="3"/>
    </w:p>
    <w:p w14:paraId="7A5917F8" w14:textId="77777777" w:rsidR="00AB7B6C" w:rsidRDefault="00AB7B6C" w:rsidP="00AB7B6C">
      <w:pPr>
        <w:pStyle w:val="BodyText"/>
      </w:pPr>
      <w:r>
        <w:t>The Southern Ocean Time Series (SOTS) Observatory located at 140</w:t>
      </w:r>
      <w:r>
        <w:sym w:font="Symbol" w:char="F0B0"/>
      </w:r>
      <w:r>
        <w:t>E and 47</w:t>
      </w:r>
      <w:r>
        <w:sym w:font="Symbol" w:char="F0B0"/>
      </w:r>
      <w:r>
        <w:t>S provides high temporal resolution observations in sub-Antarctic waters. It is focused on the sub-Antarctic Zone because waters formed at the surface in this region slide under warmer subtropical and tropical waters, carrying CO</w:t>
      </w:r>
      <w:r w:rsidRPr="00E84F68">
        <w:rPr>
          <w:vertAlign w:val="subscript"/>
        </w:rPr>
        <w:t>2</w:t>
      </w:r>
      <w:r>
        <w:t xml:space="preserve"> and heat into the deep ocean, where it is out of contact with the atmosphere. This process also supplies oxygen for deep ocean ecosystems, and exports nutrients that fuel ~70% of global ocean primary production. The sub-Antarctic Zone and these processes are expected to change with global warming, but the potential impacts of these changes are not yet known.</w:t>
      </w:r>
    </w:p>
    <w:p w14:paraId="46F98BE4" w14:textId="604D7245" w:rsidR="00AB7B6C" w:rsidRPr="001E06E0" w:rsidRDefault="00AB7B6C" w:rsidP="00AB7B6C">
      <w:pPr>
        <w:pStyle w:val="BodyText"/>
        <w:rPr>
          <w:color w:val="auto"/>
        </w:rPr>
      </w:pPr>
      <w:r w:rsidRPr="001E06E0">
        <w:rPr>
          <w:color w:val="auto"/>
        </w:rPr>
        <w:t xml:space="preserve">This report details the quality control applied to the </w:t>
      </w:r>
      <w:r w:rsidR="00BF2233">
        <w:rPr>
          <w:color w:val="auto"/>
        </w:rPr>
        <w:t>photosynthetically available radiation (PAR)</w:t>
      </w:r>
      <w:r>
        <w:rPr>
          <w:color w:val="auto"/>
        </w:rPr>
        <w:t xml:space="preserve"> </w:t>
      </w:r>
      <w:r w:rsidRPr="001E06E0">
        <w:rPr>
          <w:color w:val="auto"/>
        </w:rPr>
        <w:t xml:space="preserve">data collected from the SOTS moorings </w:t>
      </w:r>
      <w:r>
        <w:rPr>
          <w:color w:val="auto"/>
        </w:rPr>
        <w:t>between 2009 and 2016</w:t>
      </w:r>
      <w:r w:rsidRPr="001E06E0">
        <w:rPr>
          <w:color w:val="auto"/>
        </w:rPr>
        <w:t xml:space="preserve">. The quality controlled datasets are publicly available via the IMOS Data Portal. This report should be consulted when using the data. </w:t>
      </w:r>
    </w:p>
    <w:p w14:paraId="260C8B85" w14:textId="77777777" w:rsidR="005B77B6" w:rsidRDefault="005B77B6">
      <w:r>
        <w:br w:type="page"/>
      </w:r>
    </w:p>
    <w:p w14:paraId="4A5133C0" w14:textId="77777777" w:rsidR="00AE0D97" w:rsidRDefault="00AE0D97" w:rsidP="00D1044D">
      <w:pPr>
        <w:pStyle w:val="Heading1"/>
        <w:sectPr w:rsidR="00AE0D97" w:rsidSect="00AE0D97">
          <w:headerReference w:type="default" r:id="rId14"/>
          <w:footerReference w:type="even" r:id="rId15"/>
          <w:footerReference w:type="default" r:id="rId16"/>
          <w:pgSz w:w="11906" w:h="16838" w:code="9"/>
          <w:pgMar w:top="1134" w:right="1134" w:bottom="1134" w:left="1134" w:header="510" w:footer="624" w:gutter="0"/>
          <w:pgNumType w:fmt="lowerRoman" w:start="1"/>
          <w:cols w:space="284"/>
          <w:docGrid w:linePitch="360"/>
        </w:sectPr>
      </w:pPr>
    </w:p>
    <w:p w14:paraId="37A65CE9" w14:textId="5108EAEE" w:rsidR="00A943B2" w:rsidRDefault="00A943B2" w:rsidP="00D1044D">
      <w:pPr>
        <w:pStyle w:val="Heading1"/>
      </w:pPr>
      <w:bookmarkStart w:id="4" w:name="_Toc516131842"/>
      <w:r w:rsidRPr="009A20E5">
        <w:lastRenderedPageBreak/>
        <w:t>Introduction</w:t>
      </w:r>
      <w:bookmarkEnd w:id="4"/>
    </w:p>
    <w:p w14:paraId="1D467FB7" w14:textId="3ED867BF" w:rsidR="00AB7B6C" w:rsidRDefault="00AB7B6C" w:rsidP="00AB7B6C">
      <w:pPr>
        <w:pStyle w:val="BodyText"/>
      </w:pPr>
      <w:r>
        <w:t xml:space="preserve">The Southern Ocean Time Series (SOTS) Observatory provides high temporal resolution observations in sub-Antarctic waters.  Observations are broad and include measurements of physical, chemical and biogeochemical parameters from multiple deep-water moorings in the sub-Antarctic Zone southwest of Tasmania (Figure 1). The emphasis is on seasonal and inter-annual variations of lower atmosphere and upper ocean properties and their influence on exchange with the deep ocean. The continuous time-series information allows the study of ocean physics and chemistry, climate change, carbon cycling and biogeochemical controls on marine productivity.  These moorings provide cost-effective observations and overcome the infrequent availability of ships in the region. The Southern Ocean Time Series is an Australian contribution to the international OceanSITES global network of time series observatories and is one of the few comprehensive Southern Ocean sites globally. More information on the SOTS facility is available on-line at </w:t>
      </w:r>
      <w:hyperlink r:id="rId17" w:history="1">
        <w:r w:rsidR="00487D07" w:rsidRPr="00662E5A">
          <w:rPr>
            <w:rStyle w:val="Hyperlink"/>
          </w:rPr>
          <w:t>http://www.imos.org.a</w:t>
        </w:r>
        <w:r w:rsidR="00487D07" w:rsidRPr="00662E5A">
          <w:rPr>
            <w:rStyle w:val="Hyperlink"/>
          </w:rPr>
          <w:t>u</w:t>
        </w:r>
        <w:r w:rsidR="00487D07" w:rsidRPr="00662E5A">
          <w:rPr>
            <w:rStyle w:val="Hyperlink"/>
          </w:rPr>
          <w:t>/</w:t>
        </w:r>
      </w:hyperlink>
      <w:r>
        <w:t>.</w:t>
      </w:r>
    </w:p>
    <w:p w14:paraId="349E5DC8" w14:textId="77777777" w:rsidR="00AB7B6C" w:rsidRDefault="00AB7B6C" w:rsidP="00AB7B6C">
      <w:pPr>
        <w:pStyle w:val="BodyText"/>
      </w:pPr>
    </w:p>
    <w:p w14:paraId="3A809461" w14:textId="77777777" w:rsidR="00AB7B6C" w:rsidRDefault="00AB7B6C" w:rsidP="00AB7B6C">
      <w:pPr>
        <w:pStyle w:val="BodyText"/>
      </w:pPr>
      <w:r>
        <w:t>The Southern Ocean (south of 30°S) is responsible for ~40% of the total global ocean uptake of human-induced CO</w:t>
      </w:r>
      <w:r w:rsidRPr="008104D4">
        <w:rPr>
          <w:vertAlign w:val="subscript"/>
        </w:rPr>
        <w:t>2</w:t>
      </w:r>
      <w:r>
        <w:t xml:space="preserve"> emissions, and 75% of the additional heat that these emissions have trapped on Earth. The Southern Ocean Time Series site is focused on the sub-Antarctic Zone because waters formed at the surface in this region, the Sub-Antarctic Mode and Antarctic Intermediate waters, slide under warmer subtropical and tropical waters and carry this CO</w:t>
      </w:r>
      <w:r w:rsidRPr="008104D4">
        <w:rPr>
          <w:vertAlign w:val="subscript"/>
        </w:rPr>
        <w:t>2</w:t>
      </w:r>
      <w:r>
        <w:t xml:space="preserve"> and heat into the deep ocean, out of contact with the atmosphere. This process also supplies oxygen for deep ocean ecosystems, and exports nutrients that fuel ~70% of global ocean primary production. The sub-Antarctic Zone and these processes are expected to change with global warming but the potential impacts of these changes are not yet known.</w:t>
      </w:r>
    </w:p>
    <w:p w14:paraId="71C91518" w14:textId="77777777" w:rsidR="00AB7B6C" w:rsidRDefault="00AB7B6C" w:rsidP="00AB7B6C">
      <w:pPr>
        <w:pStyle w:val="BodyText"/>
      </w:pPr>
    </w:p>
    <w:p w14:paraId="5886B9F7" w14:textId="1DF97D18" w:rsidR="00AB7B6C" w:rsidRDefault="00AB7B6C" w:rsidP="00AB7B6C">
      <w:pPr>
        <w:pStyle w:val="BodyText"/>
      </w:pPr>
      <w:r>
        <w:t>The Southern Ocean Time Series site southwest of Tasmania is comprised of a number of elements including a deep ocean sediment trap mooring (SAZ), a surface biogeochemistry mooring (Pulse) and an air-sea flux mooring (SOFS).  Located in the sub-Antarctic Zone near 140</w:t>
      </w:r>
      <w:r>
        <w:sym w:font="Symbol" w:char="F0B0"/>
      </w:r>
      <w:r>
        <w:t>E, 47</w:t>
      </w:r>
      <w:r>
        <w:sym w:font="Symbol" w:char="F0B0"/>
      </w:r>
      <w:r>
        <w:t xml:space="preserve">S, the site is particularly vulnerable to the extreme weather events that typify the area including very large waves, strong currents and severe storms, presenting significant technical and engineering challenges.  </w:t>
      </w:r>
    </w:p>
    <w:p w14:paraId="0740B93F" w14:textId="77777777" w:rsidR="00C4345A" w:rsidRDefault="00C4345A" w:rsidP="00AB7B6C">
      <w:pPr>
        <w:pStyle w:val="BodyText"/>
      </w:pPr>
    </w:p>
    <w:p w14:paraId="43992E11" w14:textId="46660CF2" w:rsidR="00AB7B6C" w:rsidRDefault="00AB7B6C" w:rsidP="00AB7B6C">
      <w:pPr>
        <w:pStyle w:val="BodyText"/>
      </w:pPr>
      <w:r>
        <w:t xml:space="preserve">SOTS (red star in Figure 1) is located in a low current region, north of the Subantarctic Front (SAF) that marks the northern edge of the Antarctic Circumpolar Current. SOTS is located in deep waters (&gt;4500 m) west of the Tasman Rise (the shallow region south of Tasmania; with waters less than 2000m deep, shown in blue). </w:t>
      </w:r>
      <w:r w:rsidR="0017268D">
        <w:t xml:space="preserve">The </w:t>
      </w:r>
      <w:r>
        <w:t>SOTS</w:t>
      </w:r>
      <w:r w:rsidR="0017268D">
        <w:t xml:space="preserve"> site</w:t>
      </w:r>
      <w:r>
        <w:t xml:space="preserve"> exhibits oceanographic properties representative of the Australian sector of the sub-Antarctic Zone (from ~90 to 145 </w:t>
      </w:r>
      <w:r>
        <w:sym w:font="Symbol" w:char="F0B0"/>
      </w:r>
      <w:r>
        <w:t xml:space="preserve">E; Trull et al., 2001). Waters flowing southward in the East Australian Current reach this region by transiting through channels in the Tasman Rise (Herraiz-Borreguero et al., 2011). </w:t>
      </w:r>
    </w:p>
    <w:p w14:paraId="66892D3F" w14:textId="77777777" w:rsidR="00AB7B6C" w:rsidRDefault="00AB7B6C" w:rsidP="00AB7B6C">
      <w:pPr>
        <w:pStyle w:val="BodyText"/>
      </w:pPr>
    </w:p>
    <w:p w14:paraId="3799B961" w14:textId="77777777" w:rsidR="00AB7B6C" w:rsidRDefault="00AB7B6C" w:rsidP="00AB7B6C">
      <w:pPr>
        <w:pStyle w:val="BodyText"/>
      </w:pPr>
    </w:p>
    <w:p w14:paraId="1F69A2DF" w14:textId="77777777" w:rsidR="00AB7B6C" w:rsidRDefault="00AB7B6C" w:rsidP="00AB7B6C">
      <w:pPr>
        <w:pStyle w:val="BodyText"/>
        <w:jc w:val="center"/>
      </w:pPr>
      <w:r>
        <w:rPr>
          <w:noProof/>
          <w:lang w:val="en-GB" w:eastAsia="en-GB"/>
        </w:rPr>
        <w:drawing>
          <wp:inline distT="0" distB="0" distL="0" distR="0" wp14:anchorId="1575F131" wp14:editId="68B2A829">
            <wp:extent cx="3281288" cy="3527995"/>
            <wp:effectExtent l="0" t="0" r="0" b="3175"/>
            <wp:docPr id="56" name="Picture 56" descr="http://imos.org.au/fileadmin/user_upload/shared/ABOS/2015_refresh/sots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os.org.au/fileadmin/user_upload/shared/ABOS/2015_refresh/sots_fig2.png"/>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3297025" cy="3544916"/>
                    </a:xfrm>
                    <a:prstGeom prst="rect">
                      <a:avLst/>
                    </a:prstGeom>
                    <a:noFill/>
                    <a:ln>
                      <a:noFill/>
                    </a:ln>
                  </pic:spPr>
                </pic:pic>
              </a:graphicData>
            </a:graphic>
          </wp:inline>
        </w:drawing>
      </w:r>
    </w:p>
    <w:p w14:paraId="3299F651" w14:textId="77777777" w:rsidR="00AB7B6C" w:rsidRDefault="00AB7B6C" w:rsidP="00AB7B6C">
      <w:pPr>
        <w:pStyle w:val="BodyText"/>
      </w:pPr>
    </w:p>
    <w:p w14:paraId="578B48D5" w14:textId="77777777" w:rsidR="00AB7B6C" w:rsidRDefault="00AB7B6C" w:rsidP="00AB7B6C">
      <w:pPr>
        <w:pStyle w:val="Caption"/>
      </w:pPr>
      <w:r>
        <w:t>Figure 1 Location of the SOTS observatory; Figure adapted from Herraiz-Borreguero et al., 2011</w:t>
      </w:r>
    </w:p>
    <w:p w14:paraId="7DB4D46E" w14:textId="77777777" w:rsidR="00AB7B6C" w:rsidRPr="00AB7B6C" w:rsidRDefault="00AB7B6C" w:rsidP="00AB7B6C">
      <w:pPr>
        <w:pStyle w:val="BodyText"/>
      </w:pPr>
    </w:p>
    <w:p w14:paraId="380AEE84" w14:textId="39D12E01" w:rsidR="00A943B2" w:rsidRDefault="007205A7" w:rsidP="00D1044D">
      <w:pPr>
        <w:pStyle w:val="Heading1"/>
      </w:pPr>
      <w:bookmarkStart w:id="5" w:name="_Toc516131843"/>
      <w:r>
        <w:lastRenderedPageBreak/>
        <w:t>Moorings Description</w:t>
      </w:r>
      <w:bookmarkEnd w:id="5"/>
    </w:p>
    <w:p w14:paraId="6A7A874C" w14:textId="77777777" w:rsidR="00AB7B6C" w:rsidRDefault="00AB7B6C" w:rsidP="00AB7B6C">
      <w:pPr>
        <w:pStyle w:val="BodyText"/>
      </w:pPr>
      <w:r>
        <w:t>The Southern Ocean Time Series moorings are the Pulse biogeochemistry mooring, the Sub-Antarctic Zone (SAZ) sediment trap mooring, and the Southern Ocean Flux Station.</w:t>
      </w:r>
    </w:p>
    <w:p w14:paraId="79A55508" w14:textId="77777777" w:rsidR="00AB7B6C" w:rsidRDefault="00AB7B6C" w:rsidP="00AB7B6C">
      <w:pPr>
        <w:pStyle w:val="BodyText"/>
      </w:pPr>
      <w:r>
        <w:t>-</w:t>
      </w:r>
      <w:r>
        <w:tab/>
        <w:t>The Pulse biogeochemistry mooring is used to measure upper ocean carbon cycle and phytoplankton productivity processes. Measured parameters include temperature, salinity, dissolved oxygen, total dissolved gases, nitrate, chlorophyll and turbidity. This mooring also collects water samples for measurements of dissolved carbon and nutrients, and phytoplankton microscopic identification.</w:t>
      </w:r>
    </w:p>
    <w:p w14:paraId="56BC1FB9" w14:textId="77777777" w:rsidR="00AB7B6C" w:rsidRDefault="00AB7B6C" w:rsidP="00AB7B6C">
      <w:pPr>
        <w:pStyle w:val="BodyText"/>
      </w:pPr>
      <w:r>
        <w:t>-</w:t>
      </w:r>
      <w:r>
        <w:tab/>
        <w:t>The SAZ sediment trap mooring collects sinking particles to quantify carbon fluxes, and provides current meter measurements and a deep ocean CTD to measure heat contents below the depth of Argo profiling float measurements.</w:t>
      </w:r>
    </w:p>
    <w:p w14:paraId="0A19D3F4" w14:textId="77777777" w:rsidR="00AB7B6C" w:rsidRDefault="00AB7B6C" w:rsidP="00AB7B6C">
      <w:pPr>
        <w:pStyle w:val="BodyText"/>
      </w:pPr>
      <w:r>
        <w:t>-</w:t>
      </w:r>
      <w:r>
        <w:tab/>
        <w:t>The SOFS meteorological tower mooring has dual sets of radiometers, temperature and humidity sensors, precipitation gauges and sonic anemometers, and a pCO</w:t>
      </w:r>
      <w:r w:rsidRPr="001752D3">
        <w:rPr>
          <w:vertAlign w:val="subscript"/>
        </w:rPr>
        <w:t>2</w:t>
      </w:r>
      <w:r>
        <w:t xml:space="preserve"> sensor provided by NOAA providing the measurements necessary for computing air-sea fluxes of CO</w:t>
      </w:r>
      <w:r w:rsidRPr="001752D3">
        <w:rPr>
          <w:vertAlign w:val="subscript"/>
        </w:rPr>
        <w:t>2</w:t>
      </w:r>
      <w:r>
        <w:t>, heat, momentum and mass. Surface photosynthetically active radiation and surface UV are also measured to help assess light available for phytoplankton production. In the 2016-17 year, we combined the SOFS and Pulse capabilities into a single prototype mooring known as FluxPulse-1.</w:t>
      </w:r>
    </w:p>
    <w:p w14:paraId="1BE4DFA8" w14:textId="77777777" w:rsidR="00AB7B6C" w:rsidRDefault="00AB7B6C" w:rsidP="00AB7B6C">
      <w:pPr>
        <w:pStyle w:val="BodyText"/>
      </w:pPr>
      <w:r>
        <w:t>-</w:t>
      </w:r>
      <w:r>
        <w:tab/>
        <w:t>All three moorings are anchored to the ocean floor 4.5 kilometres below the surface.  The SOFS and Pulse moorings are s-tether designs that are longer than this, and correspondingly their surface floats move in large ‘watch circles’. In contrast, the SAZ mooring is a stiff subsurface mooring with all components more than 700m below the surface. The moorings record hourly sensor observations until they are swapped with a duplicate mooring the following year.</w:t>
      </w:r>
    </w:p>
    <w:p w14:paraId="3664E35C" w14:textId="1E37199F" w:rsidR="00AB7B6C" w:rsidRDefault="00AB7B6C" w:rsidP="00AB7B6C">
      <w:pPr>
        <w:pStyle w:val="BodyText"/>
      </w:pPr>
      <w:r>
        <w:t>-</w:t>
      </w:r>
      <w:r>
        <w:tab/>
      </w:r>
      <w:r w:rsidR="00662E5A">
        <w:t>Surface d</w:t>
      </w:r>
      <w:r>
        <w:t>ata collected from the Pulse and SOFS are relayed back by satellite. The sub-surface data are stored and downloaded when the moorings are retrieved (approximately a year later). All data are available via the Australian Ocean Data Network (AODN) Portal.</w:t>
      </w:r>
    </w:p>
    <w:p w14:paraId="7EC1C39E" w14:textId="77777777" w:rsidR="00AB7B6C" w:rsidRPr="00AB7B6C" w:rsidRDefault="00AB7B6C" w:rsidP="00AB7B6C">
      <w:pPr>
        <w:pStyle w:val="BodyText"/>
      </w:pPr>
    </w:p>
    <w:p w14:paraId="1AA1744E" w14:textId="3E331575" w:rsidR="00A943B2" w:rsidRDefault="007205A7" w:rsidP="00D1044D">
      <w:pPr>
        <w:pStyle w:val="Heading1"/>
      </w:pPr>
      <w:bookmarkStart w:id="6" w:name="_Toc516131844"/>
      <w:r>
        <w:lastRenderedPageBreak/>
        <w:t>Summary of Instruments</w:t>
      </w:r>
      <w:bookmarkEnd w:id="6"/>
    </w:p>
    <w:p w14:paraId="6B89A301" w14:textId="77777777" w:rsidR="00A55403" w:rsidRDefault="00077699" w:rsidP="00077699">
      <w:pPr>
        <w:pStyle w:val="BodyText"/>
      </w:pPr>
      <w:r>
        <w:t xml:space="preserve">A total of ten different instruments for measuring PAR were deployed at SOTS between 2009 and 2015. These instruments were deployed on two different mooring designs, at varying depths </w:t>
      </w:r>
      <w:r w:rsidR="00A55403">
        <w:t>ranging from the surface to</w:t>
      </w:r>
      <w:r>
        <w:t xml:space="preserve"> </w:t>
      </w:r>
      <w:r w:rsidR="003E7A52">
        <w:t>a depth of 50m (Refer to table 1 for the deployment depth</w:t>
      </w:r>
      <w:r>
        <w:t xml:space="preserve"> of each sensor)</w:t>
      </w:r>
      <w:r w:rsidR="003E7A52">
        <w:t>.</w:t>
      </w:r>
      <w:r>
        <w:t xml:space="preserve"> All instruments were mounted facing upwards.</w:t>
      </w:r>
      <w:r w:rsidR="00935824">
        <w:t xml:space="preserve"> </w:t>
      </w:r>
    </w:p>
    <w:p w14:paraId="1EB9F1E0" w14:textId="1E2A11DC" w:rsidR="006B1028" w:rsidRDefault="00077699" w:rsidP="00077699">
      <w:pPr>
        <w:pStyle w:val="BodyText"/>
      </w:pPr>
      <w:r>
        <w:t>The PAR sensors deployed at SOTS can be divided into two main functional categories, cosine and</w:t>
      </w:r>
      <w:ins w:id="7" w:author="Christina Schallenberg" w:date="2018-05-30T16:01:00Z">
        <w:r w:rsidR="00CE01FD">
          <w:t xml:space="preserve"> </w:t>
        </w:r>
      </w:ins>
      <w:r>
        <w:t>spherical.</w:t>
      </w:r>
      <w:r w:rsidR="00A55403">
        <w:t xml:space="preserve"> </w:t>
      </w:r>
      <w:r w:rsidR="00B82C64">
        <w:t>Cosine sensors measure PAR as a downwelling vector quantity, whereas spherical sensors measure PAR as a scalar quantity.</w:t>
      </w:r>
    </w:p>
    <w:p w14:paraId="590F49DA" w14:textId="1CAFC8E0" w:rsidR="00C4345A" w:rsidRDefault="00D92D71" w:rsidP="00077699">
      <w:pPr>
        <w:pStyle w:val="BodyText"/>
      </w:pPr>
      <w:r>
        <w:t>Cosine (also known as planar)</w:t>
      </w:r>
      <w:r w:rsidR="00077699">
        <w:t xml:space="preserve"> sensors receive downwelling light through a flat surface</w:t>
      </w:r>
      <w:r w:rsidR="00CE4698">
        <w:t xml:space="preserve"> and measure downwelling PAR as a vector quantity</w:t>
      </w:r>
      <w:r w:rsidR="00077699">
        <w:t>. These sensors tend to underestimate PAR</w:t>
      </w:r>
      <w:r w:rsidR="005E2735">
        <w:t xml:space="preserve"> as would be experienced by phytoplankton</w:t>
      </w:r>
      <w:r w:rsidR="00CE4698">
        <w:t xml:space="preserve">, </w:t>
      </w:r>
      <w:r w:rsidR="00077699">
        <w:t>as they are incapable of receiving upwelling light or light reflected off of particles in the water</w:t>
      </w:r>
      <w:r w:rsidR="00CE4698">
        <w:t xml:space="preserve">. However, they work well in measuring PAR out of the water or at the surface. </w:t>
      </w:r>
      <w:r w:rsidR="00077699">
        <w:t>These sensors also possess cosine correction, in the form of a material that diffuses light, reducing errors introduced by light hitting the sensor from lower incident angles.</w:t>
      </w:r>
      <w:r w:rsidR="00A55403">
        <w:t xml:space="preserve"> </w:t>
      </w:r>
      <w:r w:rsidR="009E5174">
        <w:t>As these sensors receive light through a flat surface they can be wiped to prevent biofouling. Of the cosine sensors deployed at SOTS, only the WET Labs cosine sensors had a wiper attached.</w:t>
      </w:r>
    </w:p>
    <w:p w14:paraId="428F5AA9" w14:textId="2A88C09B" w:rsidR="00077699" w:rsidRDefault="00CE4698" w:rsidP="00077699">
      <w:pPr>
        <w:pStyle w:val="BodyText"/>
      </w:pPr>
      <w:r>
        <w:t>S</w:t>
      </w:r>
      <w:r w:rsidR="00077699">
        <w:t>pherical sensors use a spherical surface to diffuse incoming light before it reaches the sensor. This is intended to provide a more accurate representation of the way in which a cell in the water would receive light.</w:t>
      </w:r>
      <w:r w:rsidR="003E7A52">
        <w:t xml:space="preserve"> This structure means that</w:t>
      </w:r>
      <w:r w:rsidR="00077699">
        <w:t xml:space="preserve"> sensors mounted at or above the surface</w:t>
      </w:r>
      <w:r w:rsidR="003E7A52">
        <w:t xml:space="preserve"> may receive</w:t>
      </w:r>
      <w:r w:rsidR="00077699">
        <w:t xml:space="preserve"> light re</w:t>
      </w:r>
      <w:r w:rsidR="003E7A52">
        <w:t xml:space="preserve">flecting from the ocean surface. </w:t>
      </w:r>
      <w:r w:rsidR="00935824">
        <w:t>Additionally,</w:t>
      </w:r>
      <w:r w:rsidR="00D92D71">
        <w:t xml:space="preserve"> biospherical</w:t>
      </w:r>
      <w:r w:rsidR="009E5174">
        <w:t xml:space="preserve"> sensors are </w:t>
      </w:r>
      <w:r w:rsidR="00D92D71">
        <w:t xml:space="preserve">more </w:t>
      </w:r>
      <w:r w:rsidR="009E5174">
        <w:t>susceptible to biofouling as the spherical surface cannot be wiped whilst the sensor is deployed.</w:t>
      </w:r>
    </w:p>
    <w:p w14:paraId="2DA4A2D7" w14:textId="56586010" w:rsidR="00056F0A" w:rsidRPr="001A2E02" w:rsidRDefault="00CF76DD" w:rsidP="00077699">
      <w:pPr>
        <w:pStyle w:val="BodyText"/>
        <w:rPr>
          <w:color w:val="FF0000"/>
        </w:rPr>
      </w:pPr>
      <w:r>
        <w:rPr>
          <w:color w:val="FF0000"/>
        </w:rPr>
        <w:t>Cite Kirk text book</w:t>
      </w:r>
    </w:p>
    <w:p w14:paraId="236C6088" w14:textId="45C8611A" w:rsidR="008B25D6" w:rsidRDefault="008B25D6" w:rsidP="006B0BEB">
      <w:pPr>
        <w:pStyle w:val="Caption"/>
      </w:pPr>
      <w:r>
        <w:t>Table 1</w:t>
      </w:r>
      <w:r w:rsidR="000510BE">
        <w:t>.</w:t>
      </w:r>
      <w:r>
        <w:t xml:space="preserve"> Instrument deployment details for cosine sensors</w:t>
      </w:r>
    </w:p>
    <w:tbl>
      <w:tblPr>
        <w:tblStyle w:val="TableCSIRO"/>
        <w:tblW w:w="7135" w:type="dxa"/>
        <w:tblLook w:val="04A0" w:firstRow="1" w:lastRow="0" w:firstColumn="1" w:lastColumn="0" w:noHBand="0" w:noVBand="1"/>
      </w:tblPr>
      <w:tblGrid>
        <w:gridCol w:w="1493"/>
        <w:gridCol w:w="1477"/>
        <w:gridCol w:w="1483"/>
        <w:gridCol w:w="2682"/>
      </w:tblGrid>
      <w:tr w:rsidR="00B23832" w14:paraId="5A304486" w14:textId="77777777" w:rsidTr="00B23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Pr>
          <w:p w14:paraId="0FC00645" w14:textId="77777777" w:rsidR="00B23832" w:rsidRPr="006B0BEB" w:rsidRDefault="00B23832" w:rsidP="006B0BEB">
            <w:pPr>
              <w:pStyle w:val="ColumnHeading"/>
              <w:rPr>
                <w:b/>
              </w:rPr>
            </w:pPr>
            <w:r w:rsidRPr="006B0BEB">
              <w:rPr>
                <w:b/>
              </w:rPr>
              <w:t>Producer</w:t>
            </w:r>
          </w:p>
        </w:tc>
        <w:tc>
          <w:tcPr>
            <w:tcW w:w="1477" w:type="dxa"/>
          </w:tcPr>
          <w:p w14:paraId="54BD35C5" w14:textId="77777777" w:rsidR="00B23832" w:rsidRPr="006B0BEB" w:rsidRDefault="00B23832" w:rsidP="006B0BEB">
            <w:pPr>
              <w:pStyle w:val="ColumnHeading"/>
              <w:cnfStyle w:val="100000000000" w:firstRow="1" w:lastRow="0" w:firstColumn="0" w:lastColumn="0" w:oddVBand="0" w:evenVBand="0" w:oddHBand="0" w:evenHBand="0" w:firstRowFirstColumn="0" w:firstRowLastColumn="0" w:lastRowFirstColumn="0" w:lastRowLastColumn="0"/>
              <w:rPr>
                <w:b/>
              </w:rPr>
            </w:pPr>
            <w:r w:rsidRPr="006B0BEB">
              <w:rPr>
                <w:b/>
              </w:rPr>
              <w:t>Model</w:t>
            </w:r>
          </w:p>
        </w:tc>
        <w:tc>
          <w:tcPr>
            <w:tcW w:w="1483" w:type="dxa"/>
          </w:tcPr>
          <w:p w14:paraId="79C4A2F3" w14:textId="77777777" w:rsidR="00B23832" w:rsidRPr="006B0BEB" w:rsidRDefault="00B23832" w:rsidP="006B0BEB">
            <w:pPr>
              <w:pStyle w:val="ColumnHeading"/>
              <w:cnfStyle w:val="100000000000" w:firstRow="1" w:lastRow="0" w:firstColumn="0" w:lastColumn="0" w:oddVBand="0" w:evenVBand="0" w:oddHBand="0" w:evenHBand="0" w:firstRowFirstColumn="0" w:firstRowLastColumn="0" w:lastRowFirstColumn="0" w:lastRowLastColumn="0"/>
              <w:rPr>
                <w:b/>
              </w:rPr>
            </w:pPr>
            <w:r w:rsidRPr="006B0BEB">
              <w:rPr>
                <w:b/>
              </w:rPr>
              <w:t>Serial no.</w:t>
            </w:r>
          </w:p>
        </w:tc>
        <w:tc>
          <w:tcPr>
            <w:tcW w:w="2682" w:type="dxa"/>
          </w:tcPr>
          <w:p w14:paraId="07AC430F" w14:textId="77777777" w:rsidR="00B23832" w:rsidRPr="006B0BEB" w:rsidRDefault="00B23832" w:rsidP="006B0BEB">
            <w:pPr>
              <w:pStyle w:val="ColumnHeading"/>
              <w:cnfStyle w:val="100000000000" w:firstRow="1" w:lastRow="0" w:firstColumn="0" w:lastColumn="0" w:oddVBand="0" w:evenVBand="0" w:oddHBand="0" w:evenHBand="0" w:firstRowFirstColumn="0" w:firstRowLastColumn="0" w:lastRowFirstColumn="0" w:lastRowLastColumn="0"/>
              <w:rPr>
                <w:b/>
              </w:rPr>
            </w:pPr>
            <w:r w:rsidRPr="006B0BEB">
              <w:rPr>
                <w:b/>
              </w:rPr>
              <w:t>Deployments and Depth</w:t>
            </w:r>
          </w:p>
        </w:tc>
      </w:tr>
      <w:tr w:rsidR="00B23832" w14:paraId="4AA3E104" w14:textId="77777777" w:rsidTr="00B2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Pr>
          <w:p w14:paraId="08C1B64E" w14:textId="77777777" w:rsidR="00B23832" w:rsidRPr="006B0BEB" w:rsidRDefault="00B23832" w:rsidP="006B0BEB">
            <w:pPr>
              <w:pStyle w:val="TableText"/>
            </w:pPr>
            <w:r w:rsidRPr="006B0BEB">
              <w:t>Alec Electronics</w:t>
            </w:r>
          </w:p>
        </w:tc>
        <w:tc>
          <w:tcPr>
            <w:tcW w:w="1477" w:type="dxa"/>
          </w:tcPr>
          <w:p w14:paraId="0A7B77DA" w14:textId="77777777"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rPr>
                <w:b/>
              </w:rPr>
            </w:pPr>
            <w:r>
              <w:t>DEFI-L</w:t>
            </w:r>
          </w:p>
        </w:tc>
        <w:tc>
          <w:tcPr>
            <w:tcW w:w="1483" w:type="dxa"/>
          </w:tcPr>
          <w:p w14:paraId="3DB18B6F" w14:textId="77777777"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rPr>
                <w:b/>
              </w:rPr>
            </w:pPr>
            <w:r>
              <w:t>082V023</w:t>
            </w:r>
          </w:p>
        </w:tc>
        <w:tc>
          <w:tcPr>
            <w:tcW w:w="2682" w:type="dxa"/>
          </w:tcPr>
          <w:p w14:paraId="5F3F05BA" w14:textId="77777777"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Pulse-10-2013 (50m)</w:t>
            </w:r>
          </w:p>
          <w:p w14:paraId="0FCB99B3" w14:textId="77777777"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rPr>
                <w:b/>
              </w:rPr>
            </w:pPr>
            <w:r>
              <w:t>Pulse-11-2015 (50m)</w:t>
            </w:r>
          </w:p>
        </w:tc>
      </w:tr>
      <w:tr w:rsidR="00B23832" w:rsidRPr="005134E8" w14:paraId="0E0F352C" w14:textId="77777777" w:rsidTr="00B23832">
        <w:tc>
          <w:tcPr>
            <w:cnfStyle w:val="001000000000" w:firstRow="0" w:lastRow="0" w:firstColumn="1" w:lastColumn="0" w:oddVBand="0" w:evenVBand="0" w:oddHBand="0" w:evenHBand="0" w:firstRowFirstColumn="0" w:firstRowLastColumn="0" w:lastRowFirstColumn="0" w:lastRowLastColumn="0"/>
            <w:tcW w:w="1493" w:type="dxa"/>
          </w:tcPr>
          <w:p w14:paraId="0BFC2CB3" w14:textId="77777777" w:rsidR="00B23832" w:rsidRPr="006B0BEB" w:rsidRDefault="00B23832" w:rsidP="006B0BEB">
            <w:pPr>
              <w:pStyle w:val="TableText"/>
            </w:pPr>
            <w:r w:rsidRPr="006B0BEB">
              <w:t>WET Labs</w:t>
            </w:r>
          </w:p>
        </w:tc>
        <w:tc>
          <w:tcPr>
            <w:tcW w:w="1477" w:type="dxa"/>
          </w:tcPr>
          <w:p w14:paraId="644B8520" w14:textId="77777777" w:rsidR="00B23832" w:rsidRPr="005134E8"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ECO-PAR</w:t>
            </w:r>
          </w:p>
        </w:tc>
        <w:tc>
          <w:tcPr>
            <w:tcW w:w="1483" w:type="dxa"/>
          </w:tcPr>
          <w:p w14:paraId="403EFC02" w14:textId="77777777" w:rsidR="00B23832" w:rsidRPr="005134E8"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134</w:t>
            </w:r>
          </w:p>
        </w:tc>
        <w:tc>
          <w:tcPr>
            <w:tcW w:w="2682" w:type="dxa"/>
          </w:tcPr>
          <w:p w14:paraId="4B56BB55" w14:textId="77777777" w:rsidR="00B23832"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Pulse-8-2011 (28m)</w:t>
            </w:r>
          </w:p>
          <w:p w14:paraId="595D8737" w14:textId="77777777" w:rsidR="00B23832"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Pulse-10-2013 (28m)</w:t>
            </w:r>
          </w:p>
          <w:p w14:paraId="741932ED" w14:textId="77777777" w:rsidR="00B23832" w:rsidRPr="005134E8"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Pulse-11-2015 (28m)</w:t>
            </w:r>
          </w:p>
        </w:tc>
      </w:tr>
      <w:tr w:rsidR="00B23832" w:rsidRPr="005134E8" w14:paraId="4F4EF2DF" w14:textId="77777777" w:rsidTr="00B23832">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93" w:type="dxa"/>
          </w:tcPr>
          <w:p w14:paraId="7877845D" w14:textId="77777777" w:rsidR="00B23832" w:rsidRPr="006B0BEB" w:rsidRDefault="00B23832" w:rsidP="006B0BEB">
            <w:pPr>
              <w:pStyle w:val="TableText"/>
            </w:pPr>
            <w:r w:rsidRPr="006B0BEB">
              <w:t>WET Labs</w:t>
            </w:r>
          </w:p>
        </w:tc>
        <w:tc>
          <w:tcPr>
            <w:tcW w:w="1477" w:type="dxa"/>
          </w:tcPr>
          <w:p w14:paraId="1C1DEA82" w14:textId="77777777"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rPr>
                <w:b/>
              </w:rPr>
            </w:pPr>
            <w:r>
              <w:t>ECO-PAR</w:t>
            </w:r>
          </w:p>
        </w:tc>
        <w:tc>
          <w:tcPr>
            <w:tcW w:w="1483" w:type="dxa"/>
          </w:tcPr>
          <w:p w14:paraId="42BA477B" w14:textId="77777777" w:rsidR="00B23832" w:rsidRPr="005134E8"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135</w:t>
            </w:r>
          </w:p>
        </w:tc>
        <w:tc>
          <w:tcPr>
            <w:tcW w:w="2682" w:type="dxa"/>
          </w:tcPr>
          <w:p w14:paraId="7F5513BE" w14:textId="77777777"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Pulse-6-2009 (28m)</w:t>
            </w:r>
          </w:p>
          <w:p w14:paraId="7DE36CF6" w14:textId="77777777"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Pulse-7-2010 (28m)</w:t>
            </w:r>
          </w:p>
          <w:p w14:paraId="18D80CD6" w14:textId="77777777" w:rsidR="00B23832" w:rsidRPr="005134E8"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Pulse-9-2013 (28m)</w:t>
            </w:r>
          </w:p>
        </w:tc>
      </w:tr>
      <w:tr w:rsidR="00B23832" w:rsidRPr="005134E8" w14:paraId="0E981487" w14:textId="77777777" w:rsidTr="00B23832">
        <w:trPr>
          <w:trHeight w:val="325"/>
        </w:trPr>
        <w:tc>
          <w:tcPr>
            <w:cnfStyle w:val="001000000000" w:firstRow="0" w:lastRow="0" w:firstColumn="1" w:lastColumn="0" w:oddVBand="0" w:evenVBand="0" w:oddHBand="0" w:evenHBand="0" w:firstRowFirstColumn="0" w:firstRowLastColumn="0" w:lastRowFirstColumn="0" w:lastRowLastColumn="0"/>
            <w:tcW w:w="1493" w:type="dxa"/>
          </w:tcPr>
          <w:p w14:paraId="22C8385E" w14:textId="77777777" w:rsidR="00B23832" w:rsidRPr="006B0BEB" w:rsidRDefault="00B23832" w:rsidP="006B0BEB">
            <w:pPr>
              <w:pStyle w:val="TableText"/>
            </w:pPr>
            <w:r w:rsidRPr="006B0BEB">
              <w:t>Licor</w:t>
            </w:r>
          </w:p>
        </w:tc>
        <w:tc>
          <w:tcPr>
            <w:tcW w:w="1477" w:type="dxa"/>
          </w:tcPr>
          <w:p w14:paraId="76274271" w14:textId="77777777" w:rsidR="00B23832" w:rsidRPr="005134E8"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LI-190</w:t>
            </w:r>
          </w:p>
        </w:tc>
        <w:tc>
          <w:tcPr>
            <w:tcW w:w="1483" w:type="dxa"/>
          </w:tcPr>
          <w:p w14:paraId="5B2CD027" w14:textId="77777777" w:rsidR="00B23832" w:rsidRPr="005134E8"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Q47470</w:t>
            </w:r>
          </w:p>
        </w:tc>
        <w:tc>
          <w:tcPr>
            <w:tcW w:w="2682" w:type="dxa"/>
          </w:tcPr>
          <w:p w14:paraId="613A3F9C" w14:textId="50AA180C" w:rsidR="00B23832"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SOFS-4-2013 (Surface</w:t>
            </w:r>
            <w:r w:rsidR="00400213">
              <w:t xml:space="preserve"> - </w:t>
            </w:r>
            <w:r w:rsidR="007D0EA0">
              <w:t>in air</w:t>
            </w:r>
            <w:r>
              <w:t>)</w:t>
            </w:r>
          </w:p>
          <w:p w14:paraId="12A71C8A" w14:textId="709F960C" w:rsidR="00B23832" w:rsidRPr="005134E8"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SOFS-5-2015 (Surface</w:t>
            </w:r>
            <w:r w:rsidR="00400213">
              <w:t xml:space="preserve"> - </w:t>
            </w:r>
            <w:r w:rsidR="007D0EA0">
              <w:t>in air</w:t>
            </w:r>
            <w:r>
              <w:t>)</w:t>
            </w:r>
          </w:p>
        </w:tc>
      </w:tr>
      <w:tr w:rsidR="00B23832" w:rsidRPr="005134E8" w14:paraId="7D8FBF8F" w14:textId="77777777" w:rsidTr="00B2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Pr>
          <w:p w14:paraId="7B582BD9" w14:textId="77777777" w:rsidR="00B23832" w:rsidRPr="006B0BEB" w:rsidRDefault="00B23832" w:rsidP="006B0BEB">
            <w:pPr>
              <w:pStyle w:val="TableText"/>
            </w:pPr>
            <w:r w:rsidRPr="006B0BEB">
              <w:t>Licor</w:t>
            </w:r>
          </w:p>
        </w:tc>
        <w:tc>
          <w:tcPr>
            <w:tcW w:w="1477" w:type="dxa"/>
          </w:tcPr>
          <w:p w14:paraId="00971581" w14:textId="77777777" w:rsidR="00B23832" w:rsidRPr="005134E8"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LI-190SA</w:t>
            </w:r>
          </w:p>
        </w:tc>
        <w:tc>
          <w:tcPr>
            <w:tcW w:w="1483" w:type="dxa"/>
          </w:tcPr>
          <w:p w14:paraId="3F20981B" w14:textId="77777777" w:rsidR="00B23832" w:rsidRPr="005134E8"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Q40966</w:t>
            </w:r>
          </w:p>
        </w:tc>
        <w:tc>
          <w:tcPr>
            <w:tcW w:w="2682" w:type="dxa"/>
          </w:tcPr>
          <w:p w14:paraId="60781E06" w14:textId="46CD566A" w:rsidR="00B23832" w:rsidRDefault="00400213" w:rsidP="006B0BEB">
            <w:pPr>
              <w:pStyle w:val="TableText"/>
              <w:cnfStyle w:val="000000100000" w:firstRow="0" w:lastRow="0" w:firstColumn="0" w:lastColumn="0" w:oddVBand="0" w:evenVBand="0" w:oddHBand="1" w:evenHBand="0" w:firstRowFirstColumn="0" w:firstRowLastColumn="0" w:lastRowFirstColumn="0" w:lastRowLastColumn="0"/>
            </w:pPr>
            <w:r>
              <w:t xml:space="preserve">SOFS-1-2010 (Surface - </w:t>
            </w:r>
            <w:r w:rsidR="007D0EA0">
              <w:t>in air</w:t>
            </w:r>
            <w:r w:rsidR="00B23832">
              <w:t>)</w:t>
            </w:r>
          </w:p>
          <w:p w14:paraId="7B24A5CA" w14:textId="0F96B79F"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SOFS-2-2011 (Surface</w:t>
            </w:r>
            <w:r w:rsidR="00400213">
              <w:t xml:space="preserve"> - </w:t>
            </w:r>
            <w:r w:rsidR="007D0EA0">
              <w:t>in air</w:t>
            </w:r>
            <w:r>
              <w:t>)</w:t>
            </w:r>
          </w:p>
          <w:p w14:paraId="47F93FE0" w14:textId="20B201A3" w:rsidR="00B23832" w:rsidRPr="005134E8"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SOFS-3-2012 (Surface</w:t>
            </w:r>
            <w:r w:rsidR="00400213">
              <w:t xml:space="preserve"> - </w:t>
            </w:r>
            <w:r w:rsidR="007D0EA0">
              <w:t>in air</w:t>
            </w:r>
            <w:r>
              <w:t>)</w:t>
            </w:r>
          </w:p>
        </w:tc>
      </w:tr>
    </w:tbl>
    <w:p w14:paraId="70FFDC89" w14:textId="77777777" w:rsidR="008B25D6" w:rsidRDefault="008B25D6" w:rsidP="008B25D6">
      <w:pPr>
        <w:rPr>
          <w:b/>
        </w:rPr>
      </w:pPr>
    </w:p>
    <w:p w14:paraId="22BC637D" w14:textId="3341FD09" w:rsidR="008B25D6" w:rsidRPr="0020735D" w:rsidRDefault="008B25D6" w:rsidP="006B0BEB">
      <w:pPr>
        <w:pStyle w:val="Caption"/>
      </w:pPr>
      <w:r>
        <w:lastRenderedPageBreak/>
        <w:t>Table 2</w:t>
      </w:r>
      <w:r w:rsidR="000510BE">
        <w:t>.</w:t>
      </w:r>
      <w:r>
        <w:t xml:space="preserve"> Instrument deployment details for spherical sensors</w:t>
      </w:r>
    </w:p>
    <w:tbl>
      <w:tblPr>
        <w:tblStyle w:val="TableCSIRO"/>
        <w:tblW w:w="7135" w:type="dxa"/>
        <w:tblLook w:val="04A0" w:firstRow="1" w:lastRow="0" w:firstColumn="1" w:lastColumn="0" w:noHBand="0" w:noVBand="1"/>
      </w:tblPr>
      <w:tblGrid>
        <w:gridCol w:w="1493"/>
        <w:gridCol w:w="1477"/>
        <w:gridCol w:w="1483"/>
        <w:gridCol w:w="2682"/>
      </w:tblGrid>
      <w:tr w:rsidR="00B23832" w14:paraId="5D62CC90" w14:textId="77777777" w:rsidTr="00B23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Pr>
          <w:p w14:paraId="304185A8" w14:textId="77777777" w:rsidR="00B23832" w:rsidRPr="006B0BEB" w:rsidRDefault="00B23832" w:rsidP="006B0BEB">
            <w:pPr>
              <w:pStyle w:val="ColumnHeading"/>
              <w:rPr>
                <w:b/>
              </w:rPr>
            </w:pPr>
            <w:r w:rsidRPr="006B0BEB">
              <w:rPr>
                <w:b/>
              </w:rPr>
              <w:t>Producer</w:t>
            </w:r>
          </w:p>
        </w:tc>
        <w:tc>
          <w:tcPr>
            <w:tcW w:w="1477" w:type="dxa"/>
          </w:tcPr>
          <w:p w14:paraId="5CB1504D" w14:textId="77777777" w:rsidR="00B23832" w:rsidRPr="006B0BEB" w:rsidRDefault="00B23832" w:rsidP="006B0BEB">
            <w:pPr>
              <w:pStyle w:val="ColumnHeading"/>
              <w:cnfStyle w:val="100000000000" w:firstRow="1" w:lastRow="0" w:firstColumn="0" w:lastColumn="0" w:oddVBand="0" w:evenVBand="0" w:oddHBand="0" w:evenHBand="0" w:firstRowFirstColumn="0" w:firstRowLastColumn="0" w:lastRowFirstColumn="0" w:lastRowLastColumn="0"/>
              <w:rPr>
                <w:b/>
              </w:rPr>
            </w:pPr>
            <w:r w:rsidRPr="006B0BEB">
              <w:rPr>
                <w:b/>
              </w:rPr>
              <w:t>Model</w:t>
            </w:r>
          </w:p>
        </w:tc>
        <w:tc>
          <w:tcPr>
            <w:tcW w:w="1483" w:type="dxa"/>
          </w:tcPr>
          <w:p w14:paraId="196284C0" w14:textId="77777777" w:rsidR="00B23832" w:rsidRPr="006B0BEB" w:rsidRDefault="00B23832" w:rsidP="006B0BEB">
            <w:pPr>
              <w:pStyle w:val="ColumnHeading"/>
              <w:cnfStyle w:val="100000000000" w:firstRow="1" w:lastRow="0" w:firstColumn="0" w:lastColumn="0" w:oddVBand="0" w:evenVBand="0" w:oddHBand="0" w:evenHBand="0" w:firstRowFirstColumn="0" w:firstRowLastColumn="0" w:lastRowFirstColumn="0" w:lastRowLastColumn="0"/>
              <w:rPr>
                <w:b/>
              </w:rPr>
            </w:pPr>
            <w:r w:rsidRPr="006B0BEB">
              <w:rPr>
                <w:b/>
              </w:rPr>
              <w:t>Serial no.</w:t>
            </w:r>
          </w:p>
        </w:tc>
        <w:tc>
          <w:tcPr>
            <w:tcW w:w="2682" w:type="dxa"/>
          </w:tcPr>
          <w:p w14:paraId="738B6701" w14:textId="77777777" w:rsidR="00B23832" w:rsidRPr="006B0BEB" w:rsidRDefault="00B23832" w:rsidP="006B0BEB">
            <w:pPr>
              <w:pStyle w:val="ColumnHeading"/>
              <w:cnfStyle w:val="100000000000" w:firstRow="1" w:lastRow="0" w:firstColumn="0" w:lastColumn="0" w:oddVBand="0" w:evenVBand="0" w:oddHBand="0" w:evenHBand="0" w:firstRowFirstColumn="0" w:firstRowLastColumn="0" w:lastRowFirstColumn="0" w:lastRowLastColumn="0"/>
              <w:rPr>
                <w:b/>
              </w:rPr>
            </w:pPr>
            <w:r w:rsidRPr="006B0BEB">
              <w:rPr>
                <w:b/>
              </w:rPr>
              <w:t>Deployments and Depth</w:t>
            </w:r>
          </w:p>
        </w:tc>
      </w:tr>
      <w:tr w:rsidR="00B23832" w14:paraId="0378E65D" w14:textId="77777777" w:rsidTr="00B2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Pr>
          <w:p w14:paraId="324E8CC6" w14:textId="77777777" w:rsidR="00B23832" w:rsidRPr="006B0BEB" w:rsidRDefault="00B23832" w:rsidP="006B0BEB">
            <w:pPr>
              <w:pStyle w:val="TableText"/>
            </w:pPr>
            <w:r w:rsidRPr="006B0BEB">
              <w:t>Alec Electronics</w:t>
            </w:r>
          </w:p>
        </w:tc>
        <w:tc>
          <w:tcPr>
            <w:tcW w:w="1477" w:type="dxa"/>
          </w:tcPr>
          <w:p w14:paraId="0A7B6751" w14:textId="77777777"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rPr>
                <w:b/>
              </w:rPr>
            </w:pPr>
            <w:r>
              <w:t>MDS-MKV/L</w:t>
            </w:r>
          </w:p>
        </w:tc>
        <w:tc>
          <w:tcPr>
            <w:tcW w:w="1483" w:type="dxa"/>
          </w:tcPr>
          <w:p w14:paraId="3B374AAB" w14:textId="77777777" w:rsidR="00B23832" w:rsidRPr="005134E8"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201318</w:t>
            </w:r>
          </w:p>
        </w:tc>
        <w:tc>
          <w:tcPr>
            <w:tcW w:w="2682" w:type="dxa"/>
          </w:tcPr>
          <w:p w14:paraId="53385D75" w14:textId="70D7A7C6"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SOFS-1-2010 (40m)</w:t>
            </w:r>
          </w:p>
          <w:p w14:paraId="34663B74" w14:textId="39781AC8"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SOFS-2-2011 (40m)</w:t>
            </w:r>
          </w:p>
          <w:p w14:paraId="5103A4D6" w14:textId="01B537B7"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SOFS-4-2013 (20m)</w:t>
            </w:r>
          </w:p>
          <w:p w14:paraId="13D77B77" w14:textId="20271304" w:rsidR="00B23832" w:rsidRPr="005134E8"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SOFS-5-2015 (20m)</w:t>
            </w:r>
          </w:p>
        </w:tc>
      </w:tr>
      <w:tr w:rsidR="00B23832" w14:paraId="2862D5BC" w14:textId="77777777" w:rsidTr="00B23832">
        <w:tc>
          <w:tcPr>
            <w:cnfStyle w:val="001000000000" w:firstRow="0" w:lastRow="0" w:firstColumn="1" w:lastColumn="0" w:oddVBand="0" w:evenVBand="0" w:oddHBand="0" w:evenHBand="0" w:firstRowFirstColumn="0" w:firstRowLastColumn="0" w:lastRowFirstColumn="0" w:lastRowLastColumn="0"/>
            <w:tcW w:w="1493" w:type="dxa"/>
          </w:tcPr>
          <w:p w14:paraId="502A251F" w14:textId="77777777" w:rsidR="00B23832" w:rsidRPr="006B0BEB" w:rsidRDefault="00B23832" w:rsidP="006B0BEB">
            <w:pPr>
              <w:pStyle w:val="TableText"/>
            </w:pPr>
            <w:r w:rsidRPr="006B0BEB">
              <w:t>Alec Electronics</w:t>
            </w:r>
          </w:p>
        </w:tc>
        <w:tc>
          <w:tcPr>
            <w:tcW w:w="1477" w:type="dxa"/>
          </w:tcPr>
          <w:p w14:paraId="7BDEFDF6" w14:textId="77777777" w:rsidR="00B23832" w:rsidRDefault="00B23832" w:rsidP="006B0BEB">
            <w:pPr>
              <w:pStyle w:val="TableText"/>
              <w:cnfStyle w:val="000000000000" w:firstRow="0" w:lastRow="0" w:firstColumn="0" w:lastColumn="0" w:oddVBand="0" w:evenVBand="0" w:oddHBand="0" w:evenHBand="0" w:firstRowFirstColumn="0" w:firstRowLastColumn="0" w:lastRowFirstColumn="0" w:lastRowLastColumn="0"/>
              <w:rPr>
                <w:b/>
              </w:rPr>
            </w:pPr>
            <w:r>
              <w:t>MDS-MKV/L</w:t>
            </w:r>
          </w:p>
        </w:tc>
        <w:tc>
          <w:tcPr>
            <w:tcW w:w="1483" w:type="dxa"/>
          </w:tcPr>
          <w:p w14:paraId="34C1AF31" w14:textId="77777777" w:rsidR="00B23832" w:rsidRPr="005134E8"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201319</w:t>
            </w:r>
          </w:p>
        </w:tc>
        <w:tc>
          <w:tcPr>
            <w:tcW w:w="2682" w:type="dxa"/>
          </w:tcPr>
          <w:p w14:paraId="6CB3117D" w14:textId="3012D6D5" w:rsidR="00B23832"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SOFS-2-2011 (10m)</w:t>
            </w:r>
          </w:p>
          <w:p w14:paraId="2CB2D715" w14:textId="5DC86D30" w:rsidR="00B23832"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SOFS-4-2013 (40m)</w:t>
            </w:r>
          </w:p>
          <w:p w14:paraId="63F1FF0B" w14:textId="6D11B309" w:rsidR="00B23832" w:rsidRPr="005134E8"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SOFS-5-2015 (40m)</w:t>
            </w:r>
          </w:p>
        </w:tc>
      </w:tr>
      <w:tr w:rsidR="00B23832" w14:paraId="2659955D" w14:textId="77777777" w:rsidTr="00B2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Pr>
          <w:p w14:paraId="72AE49C3" w14:textId="77777777" w:rsidR="00B23832" w:rsidRPr="006B0BEB" w:rsidRDefault="00B23832" w:rsidP="006B0BEB">
            <w:pPr>
              <w:pStyle w:val="TableText"/>
            </w:pPr>
            <w:r w:rsidRPr="006B0BEB">
              <w:t>Alec Electronics</w:t>
            </w:r>
          </w:p>
        </w:tc>
        <w:tc>
          <w:tcPr>
            <w:tcW w:w="1477" w:type="dxa"/>
          </w:tcPr>
          <w:p w14:paraId="2350AE16" w14:textId="629900C3"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rPr>
                <w:b/>
              </w:rPr>
            </w:pPr>
            <w:r>
              <w:t>MDS-MKV/L</w:t>
            </w:r>
          </w:p>
        </w:tc>
        <w:tc>
          <w:tcPr>
            <w:tcW w:w="1483" w:type="dxa"/>
          </w:tcPr>
          <w:p w14:paraId="6933395D" w14:textId="77777777" w:rsidR="00B23832" w:rsidRPr="005134E8"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200341</w:t>
            </w:r>
          </w:p>
        </w:tc>
        <w:tc>
          <w:tcPr>
            <w:tcW w:w="2682" w:type="dxa"/>
          </w:tcPr>
          <w:p w14:paraId="6D2C878A" w14:textId="5B0E4FFC"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Pulse-6-2009 (Surface)</w:t>
            </w:r>
          </w:p>
          <w:p w14:paraId="6058A268" w14:textId="4F1F7028"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Pulse-7-2010 (Surface)</w:t>
            </w:r>
          </w:p>
          <w:p w14:paraId="435B5190" w14:textId="041E80CE"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Pulse-8-2011 (50m)</w:t>
            </w:r>
          </w:p>
          <w:p w14:paraId="4FA49620" w14:textId="4C0AE4FD" w:rsidR="00B23832" w:rsidRPr="005134E8"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Pulse-10-2013 (Surface)</w:t>
            </w:r>
          </w:p>
        </w:tc>
      </w:tr>
      <w:tr w:rsidR="00B23832" w14:paraId="6238253C" w14:textId="77777777" w:rsidTr="00B23832">
        <w:tc>
          <w:tcPr>
            <w:cnfStyle w:val="001000000000" w:firstRow="0" w:lastRow="0" w:firstColumn="1" w:lastColumn="0" w:oddVBand="0" w:evenVBand="0" w:oddHBand="0" w:evenHBand="0" w:firstRowFirstColumn="0" w:firstRowLastColumn="0" w:lastRowFirstColumn="0" w:lastRowLastColumn="0"/>
            <w:tcW w:w="1493" w:type="dxa"/>
          </w:tcPr>
          <w:p w14:paraId="55C3D904" w14:textId="77777777" w:rsidR="00B23832" w:rsidRPr="006B0BEB" w:rsidRDefault="00B23832" w:rsidP="006B0BEB">
            <w:pPr>
              <w:pStyle w:val="TableText"/>
            </w:pPr>
            <w:r w:rsidRPr="006B0BEB">
              <w:t>Alec Electronics</w:t>
            </w:r>
          </w:p>
        </w:tc>
        <w:tc>
          <w:tcPr>
            <w:tcW w:w="1477" w:type="dxa"/>
          </w:tcPr>
          <w:p w14:paraId="55696331" w14:textId="22BF1C0C" w:rsidR="00B23832" w:rsidRDefault="00B23832" w:rsidP="006B0BEB">
            <w:pPr>
              <w:pStyle w:val="TableText"/>
              <w:cnfStyle w:val="000000000000" w:firstRow="0" w:lastRow="0" w:firstColumn="0" w:lastColumn="0" w:oddVBand="0" w:evenVBand="0" w:oddHBand="0" w:evenHBand="0" w:firstRowFirstColumn="0" w:firstRowLastColumn="0" w:lastRowFirstColumn="0" w:lastRowLastColumn="0"/>
              <w:rPr>
                <w:b/>
              </w:rPr>
            </w:pPr>
            <w:r>
              <w:t>MDS-MKV/L</w:t>
            </w:r>
          </w:p>
        </w:tc>
        <w:tc>
          <w:tcPr>
            <w:tcW w:w="1483" w:type="dxa"/>
          </w:tcPr>
          <w:p w14:paraId="470F287D" w14:textId="77777777" w:rsidR="00B23832" w:rsidRPr="005134E8"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200664</w:t>
            </w:r>
          </w:p>
        </w:tc>
        <w:tc>
          <w:tcPr>
            <w:tcW w:w="2682" w:type="dxa"/>
          </w:tcPr>
          <w:p w14:paraId="2B912D83" w14:textId="58FF9367" w:rsidR="00B23832"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Pulse-6-2009 (27m)</w:t>
            </w:r>
          </w:p>
          <w:p w14:paraId="7B8BB5DB" w14:textId="29209413" w:rsidR="00B23832"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Pulse-7-2010 (50m)</w:t>
            </w:r>
          </w:p>
          <w:p w14:paraId="764CC9FF" w14:textId="1EB55762" w:rsidR="00B23832" w:rsidRPr="005134E8" w:rsidRDefault="00B23832" w:rsidP="006B0BEB">
            <w:pPr>
              <w:pStyle w:val="TableText"/>
              <w:cnfStyle w:val="000000000000" w:firstRow="0" w:lastRow="0" w:firstColumn="0" w:lastColumn="0" w:oddVBand="0" w:evenVBand="0" w:oddHBand="0" w:evenHBand="0" w:firstRowFirstColumn="0" w:firstRowLastColumn="0" w:lastRowFirstColumn="0" w:lastRowLastColumn="0"/>
            </w:pPr>
            <w:r>
              <w:t>Pulse-8-2011 (27m)</w:t>
            </w:r>
          </w:p>
        </w:tc>
      </w:tr>
      <w:tr w:rsidR="00B23832" w14:paraId="26588823" w14:textId="77777777" w:rsidTr="00B2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3" w:type="dxa"/>
          </w:tcPr>
          <w:p w14:paraId="1EF94A5D" w14:textId="77777777" w:rsidR="00B23832" w:rsidRPr="006B0BEB" w:rsidRDefault="00B23832" w:rsidP="006B0BEB">
            <w:pPr>
              <w:pStyle w:val="TableText"/>
            </w:pPr>
            <w:r w:rsidRPr="006B0BEB">
              <w:t>Alec Electronics</w:t>
            </w:r>
          </w:p>
        </w:tc>
        <w:tc>
          <w:tcPr>
            <w:tcW w:w="1477" w:type="dxa"/>
          </w:tcPr>
          <w:p w14:paraId="5CA683E9" w14:textId="18A3BEB8"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rPr>
                <w:b/>
              </w:rPr>
            </w:pPr>
            <w:r>
              <w:t>MDS-MKV/L</w:t>
            </w:r>
          </w:p>
        </w:tc>
        <w:tc>
          <w:tcPr>
            <w:tcW w:w="1483" w:type="dxa"/>
          </w:tcPr>
          <w:p w14:paraId="7B1F6F56" w14:textId="77777777" w:rsidR="00B23832" w:rsidRPr="005134E8"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200665</w:t>
            </w:r>
          </w:p>
        </w:tc>
        <w:tc>
          <w:tcPr>
            <w:tcW w:w="2682" w:type="dxa"/>
          </w:tcPr>
          <w:p w14:paraId="7FFF3372" w14:textId="2DE5FFBA"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Pulse-6-2009 (50m)</w:t>
            </w:r>
          </w:p>
          <w:p w14:paraId="7C658A55" w14:textId="6B905417"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Pulse-7-2010 (27m)</w:t>
            </w:r>
          </w:p>
          <w:p w14:paraId="5E78CAB3" w14:textId="1AF6E82D"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Pulse-8-2011 (Surface)</w:t>
            </w:r>
          </w:p>
          <w:p w14:paraId="5B051D8D" w14:textId="60A82B03" w:rsidR="00B23832"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Pulse-10-2013 (50m)</w:t>
            </w:r>
          </w:p>
          <w:p w14:paraId="6E4B92F8" w14:textId="0D31EBCE" w:rsidR="00B23832" w:rsidRPr="005134E8" w:rsidRDefault="00B23832" w:rsidP="006B0BEB">
            <w:pPr>
              <w:pStyle w:val="TableText"/>
              <w:cnfStyle w:val="000000100000" w:firstRow="0" w:lastRow="0" w:firstColumn="0" w:lastColumn="0" w:oddVBand="0" w:evenVBand="0" w:oddHBand="1" w:evenHBand="0" w:firstRowFirstColumn="0" w:firstRowLastColumn="0" w:lastRowFirstColumn="0" w:lastRowLastColumn="0"/>
            </w:pPr>
            <w:r>
              <w:t>Pulse-11-2015 (20m)</w:t>
            </w:r>
          </w:p>
        </w:tc>
      </w:tr>
    </w:tbl>
    <w:p w14:paraId="7BEBE2E5" w14:textId="77777777" w:rsidR="008B25D6" w:rsidRPr="00B76BD3" w:rsidRDefault="008B25D6" w:rsidP="00077699">
      <w:pPr>
        <w:pStyle w:val="BodyText"/>
      </w:pPr>
    </w:p>
    <w:p w14:paraId="55EF701A" w14:textId="0B3DEF22" w:rsidR="00A90F41" w:rsidRPr="00077699" w:rsidRDefault="00A90F41" w:rsidP="00077699">
      <w:pPr>
        <w:pStyle w:val="BodyText"/>
      </w:pPr>
      <w:r>
        <w:br w:type="page"/>
      </w:r>
    </w:p>
    <w:p w14:paraId="26CCCC41" w14:textId="1483F115" w:rsidR="00A943B2" w:rsidRDefault="007205A7" w:rsidP="00D1044D">
      <w:pPr>
        <w:pStyle w:val="Heading1"/>
      </w:pPr>
      <w:bookmarkStart w:id="8" w:name="_Toc516131845"/>
      <w:r>
        <w:lastRenderedPageBreak/>
        <w:t>Summary of Instrument Handling and Data Processing</w:t>
      </w:r>
      <w:bookmarkEnd w:id="8"/>
    </w:p>
    <w:p w14:paraId="58778C24" w14:textId="0E9954C9" w:rsidR="00CB15CA" w:rsidRDefault="008F7D5F" w:rsidP="00CB15CA">
      <w:pPr>
        <w:pStyle w:val="BodyText"/>
      </w:pPr>
      <w:r>
        <w:t>All Alec Electronics</w:t>
      </w:r>
      <w:r w:rsidR="00CB15CA">
        <w:t xml:space="preserve"> </w:t>
      </w:r>
      <w:r>
        <w:t>sensors lo</w:t>
      </w:r>
      <w:r w:rsidR="00CB15CA">
        <w:t>gged to their internal memories.</w:t>
      </w:r>
      <w:r>
        <w:t xml:space="preserve"> Licor sensors were logged by a CR1000 data logger</w:t>
      </w:r>
      <w:r w:rsidR="00CB15CA">
        <w:t xml:space="preserve">. The WET labs sensors were logged both internally and by an </w:t>
      </w:r>
      <w:r w:rsidR="00CB15CA" w:rsidRPr="00CB15CA">
        <w:rPr>
          <w:rFonts w:eastAsia="Times New Roman"/>
          <w:color w:val="000000" w:themeColor="text1"/>
          <w:shd w:val="clear" w:color="auto" w:fill="FFFFFF"/>
          <w:lang w:val="en-GB" w:eastAsia="en-GB"/>
        </w:rPr>
        <w:t>SBE16plusV2.</w:t>
      </w:r>
      <w:r w:rsidR="00BD630B">
        <w:rPr>
          <w:rFonts w:eastAsia="Times New Roman"/>
          <w:color w:val="000000" w:themeColor="text1"/>
          <w:shd w:val="clear" w:color="auto" w:fill="FFFFFF"/>
          <w:lang w:val="en-GB" w:eastAsia="en-GB"/>
        </w:rPr>
        <w:t xml:space="preserve"> </w:t>
      </w:r>
      <w:r w:rsidR="00CB15CA">
        <w:t xml:space="preserve">Data </w:t>
      </w:r>
      <w:r w:rsidR="00BD630B">
        <w:t>obtained from</w:t>
      </w:r>
      <w:r w:rsidR="00CB15CA">
        <w:t xml:space="preserve"> periods when the instruments were out of the water were given a flag value of 5 before initiation of the QC tests applied here, with these flags carried through to the final data products</w:t>
      </w:r>
      <w:r w:rsidR="00F86B6C">
        <w:t>.</w:t>
      </w:r>
    </w:p>
    <w:p w14:paraId="28766C19" w14:textId="77777777" w:rsidR="00FA22CB" w:rsidRPr="00BD630B" w:rsidRDefault="00FA22CB" w:rsidP="00CB15CA">
      <w:pPr>
        <w:pStyle w:val="BodyText"/>
        <w:rPr>
          <w:rFonts w:eastAsia="Times New Roman"/>
          <w:color w:val="000000" w:themeColor="text1"/>
          <w:shd w:val="clear" w:color="auto" w:fill="FFFFFF"/>
          <w:lang w:val="en-GB" w:eastAsia="en-GB"/>
        </w:rPr>
      </w:pPr>
    </w:p>
    <w:p w14:paraId="70D92826" w14:textId="1F3AEB42" w:rsidR="00FA22CB" w:rsidRDefault="00FA22CB" w:rsidP="00AB7B6C">
      <w:pPr>
        <w:pStyle w:val="BodyText"/>
        <w:rPr>
          <w:color w:val="000000" w:themeColor="text1"/>
        </w:rPr>
      </w:pPr>
      <w:r>
        <w:rPr>
          <w:color w:val="000000" w:themeColor="text1"/>
        </w:rPr>
        <w:t>Sensor calibrations are based on different relationships between logged counts and PAR for each sensor type.</w:t>
      </w:r>
      <w:r w:rsidR="00DF62C8">
        <w:rPr>
          <w:color w:val="000000" w:themeColor="text1"/>
        </w:rPr>
        <w:t xml:space="preserve"> </w:t>
      </w:r>
    </w:p>
    <w:p w14:paraId="1BF86FDA" w14:textId="0C4F4D8B" w:rsidR="00FA22CB" w:rsidRDefault="00457156" w:rsidP="00AB7B6C">
      <w:pPr>
        <w:pStyle w:val="BodyText"/>
        <w:rPr>
          <w:color w:val="000000" w:themeColor="text1"/>
        </w:rPr>
      </w:pPr>
      <w:r>
        <w:rPr>
          <w:color w:val="000000" w:themeColor="text1"/>
        </w:rPr>
        <w:t xml:space="preserve">The </w:t>
      </w:r>
      <w:r w:rsidR="00C613FE">
        <w:rPr>
          <w:color w:val="000000" w:themeColor="text1"/>
        </w:rPr>
        <w:t>Wet Labs</w:t>
      </w:r>
      <w:r>
        <w:rPr>
          <w:color w:val="000000" w:themeColor="text1"/>
        </w:rPr>
        <w:t xml:space="preserve"> sensors are logarithmic sensors, with counts converted to PAR using </w:t>
      </w:r>
      <w:r w:rsidR="002C6C91">
        <w:rPr>
          <w:color w:val="000000" w:themeColor="text1"/>
        </w:rPr>
        <w:t>the following formula:</w:t>
      </w:r>
    </w:p>
    <w:p w14:paraId="6A599F5D" w14:textId="51B9773A" w:rsidR="00AF69ED" w:rsidRDefault="00EE4982" w:rsidP="00AB7B6C">
      <w:pPr>
        <w:pStyle w:val="BodyText"/>
        <w:rPr>
          <w:color w:val="000000" w:themeColor="text1"/>
        </w:rPr>
      </w:pPr>
      <m:oMathPara>
        <m:oMath>
          <m:r>
            <w:rPr>
              <w:rFonts w:ascii="Cambria Math" w:hAnsi="Cambria Math"/>
              <w:color w:val="000000" w:themeColor="text1"/>
            </w:rPr>
            <m:t xml:space="preserve">PAR=Im × </m:t>
          </m:r>
          <m:sSup>
            <m:sSupPr>
              <m:ctrlPr>
                <w:rPr>
                  <w:rFonts w:ascii="Cambria Math" w:hAnsi="Cambria Math"/>
                  <w:i/>
                  <w:color w:val="000000" w:themeColor="text1"/>
                </w:rPr>
              </m:ctrlPr>
            </m:sSupPr>
            <m:e>
              <m:r>
                <w:rPr>
                  <w:rFonts w:ascii="Cambria Math" w:hAnsi="Cambria Math"/>
                  <w:color w:val="000000" w:themeColor="text1"/>
                </w:rPr>
                <m:t>10</m:t>
              </m:r>
            </m:e>
            <m:sup>
              <m:f>
                <m:fPr>
                  <m:ctrlPr>
                    <w:rPr>
                      <w:rFonts w:ascii="Cambria Math" w:hAnsi="Cambria Math"/>
                      <w:i/>
                      <w:color w:val="000000" w:themeColor="text1"/>
                    </w:rPr>
                  </m:ctrlPr>
                </m:fPr>
                <m:num>
                  <m:r>
                    <w:rPr>
                      <w:rFonts w:ascii="Cambria Math" w:hAnsi="Cambria Math"/>
                      <w:color w:val="000000" w:themeColor="text1"/>
                    </w:rPr>
                    <m:t xml:space="preserve">counts-a0 </m:t>
                  </m:r>
                </m:num>
                <m:den>
                  <m:r>
                    <w:rPr>
                      <w:rFonts w:ascii="Cambria Math" w:hAnsi="Cambria Math"/>
                      <w:color w:val="000000" w:themeColor="text1"/>
                    </w:rPr>
                    <m:t>a1</m:t>
                  </m:r>
                </m:den>
              </m:f>
            </m:sup>
          </m:sSup>
        </m:oMath>
      </m:oMathPara>
    </w:p>
    <w:p w14:paraId="42AD47C8" w14:textId="6C63FB0A" w:rsidR="00457156" w:rsidRDefault="00C613FE" w:rsidP="00C613FE">
      <w:pPr>
        <w:pStyle w:val="Caption"/>
        <w:jc w:val="right"/>
      </w:pPr>
      <w:r>
        <w:t>(equation 1.)</w:t>
      </w:r>
    </w:p>
    <w:p w14:paraId="11C6FB85" w14:textId="4D493DF8" w:rsidR="00D87520" w:rsidRPr="00D87520" w:rsidRDefault="00D87520" w:rsidP="00D87520">
      <w:pPr>
        <w:pStyle w:val="BodyText"/>
      </w:pPr>
      <w:r>
        <w:t>Where Im is an immersion correction, a0 is (</w:t>
      </w:r>
      <w:r>
        <w:rPr>
          <w:color w:val="FF0000"/>
        </w:rPr>
        <w:t>can’t remember which is reference and which is sensitivity</w:t>
      </w:r>
      <w:r>
        <w:t>) and a1 is</w:t>
      </w:r>
      <w:r w:rsidR="003274F6">
        <w:t xml:space="preserve"> …</w:t>
      </w:r>
    </w:p>
    <w:p w14:paraId="6D5E69D2" w14:textId="1813D2D1" w:rsidR="00FA22CB" w:rsidRDefault="00C613FE" w:rsidP="00AB7B6C">
      <w:pPr>
        <w:pStyle w:val="BodyText"/>
        <w:rPr>
          <w:color w:val="000000" w:themeColor="text1"/>
        </w:rPr>
      </w:pPr>
      <w:r>
        <w:rPr>
          <w:color w:val="000000" w:themeColor="text1"/>
        </w:rPr>
        <w:t>The Licor and Alec Electronics</w:t>
      </w:r>
      <w:r w:rsidR="00640D95">
        <w:rPr>
          <w:color w:val="000000" w:themeColor="text1"/>
        </w:rPr>
        <w:t xml:space="preserve"> sensor</w:t>
      </w:r>
      <w:r>
        <w:rPr>
          <w:color w:val="000000" w:themeColor="text1"/>
        </w:rPr>
        <w:t>s</w:t>
      </w:r>
      <w:r w:rsidR="006E61A6">
        <w:rPr>
          <w:color w:val="000000" w:themeColor="text1"/>
        </w:rPr>
        <w:t xml:space="preserve"> are</w:t>
      </w:r>
      <w:r>
        <w:rPr>
          <w:color w:val="000000" w:themeColor="text1"/>
        </w:rPr>
        <w:t xml:space="preserve"> all</w:t>
      </w:r>
      <w:r w:rsidR="006E61A6">
        <w:rPr>
          <w:color w:val="000000" w:themeColor="text1"/>
        </w:rPr>
        <w:t xml:space="preserve"> proportional sensors</w:t>
      </w:r>
      <w:r>
        <w:rPr>
          <w:color w:val="000000" w:themeColor="text1"/>
        </w:rPr>
        <w:t>. PAR</w:t>
      </w:r>
      <w:r w:rsidR="002C6C91">
        <w:rPr>
          <w:color w:val="000000" w:themeColor="text1"/>
        </w:rPr>
        <w:t xml:space="preserve"> is converted from logged counts using the following formula:</w:t>
      </w:r>
    </w:p>
    <w:p w14:paraId="3D8738FB" w14:textId="4F526561" w:rsidR="00AF69ED" w:rsidRDefault="00AF69ED" w:rsidP="00AB7B6C">
      <w:pPr>
        <w:pStyle w:val="BodyText"/>
        <w:rPr>
          <w:color w:val="000000" w:themeColor="text1"/>
        </w:rPr>
      </w:pPr>
      <m:oMathPara>
        <m:oMath>
          <m:r>
            <w:rPr>
              <w:rFonts w:ascii="Cambria Math" w:hAnsi="Cambria Math"/>
              <w:color w:val="000000" w:themeColor="text1"/>
            </w:rPr>
            <m:t>PAR=A+B × counts</m:t>
          </m:r>
        </m:oMath>
      </m:oMathPara>
    </w:p>
    <w:p w14:paraId="35A0178D" w14:textId="52A29103" w:rsidR="00640D95" w:rsidRDefault="00C613FE" w:rsidP="00C613FE">
      <w:pPr>
        <w:pStyle w:val="Caption"/>
        <w:jc w:val="right"/>
      </w:pPr>
      <w:r>
        <w:t>(equation 2.)</w:t>
      </w:r>
    </w:p>
    <w:p w14:paraId="27082A42" w14:textId="1A8CC7A8" w:rsidR="002A7000" w:rsidRDefault="002A7000" w:rsidP="002A7000">
      <w:pPr>
        <w:pStyle w:val="BodyText"/>
      </w:pPr>
      <w:r>
        <w:t>Where A is … and B is ….</w:t>
      </w:r>
    </w:p>
    <w:p w14:paraId="325FFCD3" w14:textId="748A4D19" w:rsidR="00DF62C8" w:rsidRPr="002A7000" w:rsidRDefault="00DF62C8" w:rsidP="002A7000">
      <w:pPr>
        <w:pStyle w:val="BodyText"/>
      </w:pPr>
      <w:r>
        <w:rPr>
          <w:color w:val="000000" w:themeColor="text1"/>
        </w:rPr>
        <w:t>More detail on the specifics of these calibrations can be found in Appendix B.</w:t>
      </w:r>
    </w:p>
    <w:p w14:paraId="2DFB52E0" w14:textId="469AA920" w:rsidR="006E61A6" w:rsidRPr="006E61A6" w:rsidRDefault="006E61A6" w:rsidP="006E61A6">
      <w:pPr>
        <w:pStyle w:val="BodyText"/>
        <w:rPr>
          <w:color w:val="000000" w:themeColor="text1"/>
        </w:rPr>
      </w:pPr>
    </w:p>
    <w:p w14:paraId="14D4422C" w14:textId="77777777" w:rsidR="006E61A6" w:rsidRPr="006E61A6" w:rsidRDefault="006E61A6" w:rsidP="00AB7B6C">
      <w:pPr>
        <w:pStyle w:val="BodyText"/>
        <w:rPr>
          <w:color w:val="000000" w:themeColor="text1"/>
        </w:rPr>
      </w:pPr>
    </w:p>
    <w:p w14:paraId="437F4B7D" w14:textId="1F84F4DA" w:rsidR="007205A7" w:rsidRDefault="007205A7" w:rsidP="007205A7">
      <w:pPr>
        <w:pStyle w:val="Heading1"/>
      </w:pPr>
      <w:bookmarkStart w:id="9" w:name="_Toc516131846"/>
      <w:r>
        <w:lastRenderedPageBreak/>
        <w:t>QC Specifics</w:t>
      </w:r>
      <w:bookmarkEnd w:id="9"/>
    </w:p>
    <w:p w14:paraId="2DD3D1E5" w14:textId="64791DA4" w:rsidR="00AB7B6C" w:rsidRPr="00AB7B6C" w:rsidRDefault="00AB7B6C" w:rsidP="00AB7B6C">
      <w:pPr>
        <w:pStyle w:val="BodyText"/>
      </w:pPr>
      <w:r>
        <w:t xml:space="preserve">The hierarchy of tests recommended by Integrated Ocean Observing System (IOOS) Quality Assurance or Real-Time Oceanographic Data (QARTOD; </w:t>
      </w:r>
      <w:hyperlink r:id="rId19" w:history="1">
        <w:r w:rsidRPr="00E0024B">
          <w:rPr>
            <w:rStyle w:val="Hyperlink"/>
          </w:rPr>
          <w:t>https://ioos.noaa.gov/project/QARTOD</w:t>
        </w:r>
      </w:hyperlink>
      <w:r>
        <w:t>) was adapted for PAR data quality control.</w:t>
      </w:r>
      <w:r w:rsidR="005F3A9F">
        <w:t xml:space="preserve"> Some of the tests were decided not to be applicable to the P</w:t>
      </w:r>
      <w:r w:rsidR="00DA50C0">
        <w:t>AR data and were not conducted</w:t>
      </w:r>
      <w:r w:rsidR="000660A2">
        <w:t>,</w:t>
      </w:r>
      <w:r w:rsidR="00DA50C0">
        <w:t xml:space="preserve"> as described in section 5.4.</w:t>
      </w:r>
    </w:p>
    <w:p w14:paraId="33C985D5" w14:textId="3A2B4776" w:rsidR="0035495B" w:rsidRDefault="0035495B" w:rsidP="0035495B">
      <w:pPr>
        <w:pStyle w:val="Heading2"/>
      </w:pPr>
      <w:bookmarkStart w:id="10" w:name="_Toc516131847"/>
      <w:r>
        <w:t>QC tests and flags</w:t>
      </w:r>
      <w:bookmarkEnd w:id="10"/>
    </w:p>
    <w:p w14:paraId="1BF378AA" w14:textId="61F7784D" w:rsidR="005F3A9F" w:rsidRPr="005F3A9F" w:rsidRDefault="00E23845" w:rsidP="0004210E">
      <w:pPr>
        <w:pStyle w:val="Caption"/>
      </w:pPr>
      <w:r>
        <w:t>Table 3</w:t>
      </w:r>
      <w:r w:rsidR="000510BE">
        <w:t>.</w:t>
      </w:r>
      <w:r w:rsidR="00AB7B6C" w:rsidRPr="00EC73BF">
        <w:t xml:space="preserve"> </w:t>
      </w:r>
      <w:r w:rsidR="0004210E">
        <w:t xml:space="preserve">QC tests recommended by QARTOD </w:t>
      </w:r>
      <w:r w:rsidR="00AB7B6C" w:rsidRPr="00EC73BF">
        <w:t xml:space="preserve">for real-time quality assurance for coastal and oceanic ocean optics observations. </w:t>
      </w:r>
    </w:p>
    <w:tbl>
      <w:tblPr>
        <w:tblStyle w:val="TableCSIRO"/>
        <w:tblW w:w="0" w:type="auto"/>
        <w:tblLook w:val="04A0" w:firstRow="1" w:lastRow="0" w:firstColumn="1" w:lastColumn="0" w:noHBand="0" w:noVBand="1"/>
      </w:tblPr>
      <w:tblGrid>
        <w:gridCol w:w="1730"/>
        <w:gridCol w:w="1142"/>
        <w:gridCol w:w="5319"/>
        <w:gridCol w:w="1334"/>
      </w:tblGrid>
      <w:tr w:rsidR="0004210E" w14:paraId="563588FC" w14:textId="77777777" w:rsidTr="005D5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2093A9D" w14:textId="2E19B4E5" w:rsidR="0004210E" w:rsidRPr="0004210E" w:rsidRDefault="0004210E" w:rsidP="0004210E">
            <w:pPr>
              <w:pStyle w:val="ColumnHeading"/>
              <w:rPr>
                <w:b/>
                <w:sz w:val="22"/>
              </w:rPr>
            </w:pPr>
            <w:r w:rsidRPr="0004210E">
              <w:rPr>
                <w:b/>
                <w:sz w:val="22"/>
              </w:rPr>
              <w:t>Test Group</w:t>
            </w:r>
          </w:p>
        </w:tc>
        <w:tc>
          <w:tcPr>
            <w:tcW w:w="1142" w:type="dxa"/>
          </w:tcPr>
          <w:p w14:paraId="671A8EAC" w14:textId="2CA13F9F" w:rsidR="0004210E" w:rsidRPr="0004210E" w:rsidRDefault="0004210E" w:rsidP="0004210E">
            <w:pPr>
              <w:pStyle w:val="ColumnHeading"/>
              <w:cnfStyle w:val="100000000000" w:firstRow="1" w:lastRow="0" w:firstColumn="0" w:lastColumn="0" w:oddVBand="0" w:evenVBand="0" w:oddHBand="0" w:evenHBand="0" w:firstRowFirstColumn="0" w:firstRowLastColumn="0" w:lastRowFirstColumn="0" w:lastRowLastColumn="0"/>
              <w:rPr>
                <w:b/>
                <w:sz w:val="22"/>
              </w:rPr>
            </w:pPr>
            <w:r w:rsidRPr="0004210E">
              <w:rPr>
                <w:b/>
                <w:sz w:val="22"/>
              </w:rPr>
              <w:t>Test no.</w:t>
            </w:r>
          </w:p>
        </w:tc>
        <w:tc>
          <w:tcPr>
            <w:tcW w:w="5319" w:type="dxa"/>
          </w:tcPr>
          <w:p w14:paraId="00E03D39" w14:textId="41128882" w:rsidR="0004210E" w:rsidRPr="0004210E" w:rsidRDefault="0004210E" w:rsidP="0004210E">
            <w:pPr>
              <w:pStyle w:val="ColumnHeading"/>
              <w:cnfStyle w:val="100000000000" w:firstRow="1" w:lastRow="0" w:firstColumn="0" w:lastColumn="0" w:oddVBand="0" w:evenVBand="0" w:oddHBand="0" w:evenHBand="0" w:firstRowFirstColumn="0" w:firstRowLastColumn="0" w:lastRowFirstColumn="0" w:lastRowLastColumn="0"/>
              <w:rPr>
                <w:b/>
                <w:sz w:val="22"/>
              </w:rPr>
            </w:pPr>
            <w:r w:rsidRPr="0004210E">
              <w:rPr>
                <w:b/>
                <w:sz w:val="22"/>
              </w:rPr>
              <w:t>Test Name</w:t>
            </w:r>
          </w:p>
        </w:tc>
        <w:tc>
          <w:tcPr>
            <w:tcW w:w="1334" w:type="dxa"/>
          </w:tcPr>
          <w:p w14:paraId="359953ED" w14:textId="7F0BC395" w:rsidR="0004210E" w:rsidRPr="0004210E" w:rsidRDefault="0004210E" w:rsidP="0004210E">
            <w:pPr>
              <w:pStyle w:val="ColumnHeading"/>
              <w:cnfStyle w:val="100000000000" w:firstRow="1" w:lastRow="0" w:firstColumn="0" w:lastColumn="0" w:oddVBand="0" w:evenVBand="0" w:oddHBand="0" w:evenHBand="0" w:firstRowFirstColumn="0" w:firstRowLastColumn="0" w:lastRowFirstColumn="0" w:lastRowLastColumn="0"/>
              <w:rPr>
                <w:b/>
                <w:sz w:val="22"/>
              </w:rPr>
            </w:pPr>
            <w:r w:rsidRPr="0004210E">
              <w:rPr>
                <w:b/>
                <w:sz w:val="22"/>
              </w:rPr>
              <w:t>Conducted</w:t>
            </w:r>
          </w:p>
        </w:tc>
      </w:tr>
      <w:tr w:rsidR="0004210E" w14:paraId="52D63F5C" w14:textId="77777777" w:rsidTr="005D5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F62E8A9" w14:textId="408494EE" w:rsidR="005F3A9F" w:rsidRPr="00FC4257" w:rsidRDefault="005F3A9F" w:rsidP="003E7A52">
            <w:pPr>
              <w:pStyle w:val="BodyText"/>
              <w:spacing w:after="60"/>
              <w:rPr>
                <w:color w:val="000000" w:themeColor="text1"/>
                <w:sz w:val="22"/>
              </w:rPr>
            </w:pPr>
            <w:r w:rsidRPr="00FC4257">
              <w:rPr>
                <w:color w:val="000000" w:themeColor="text1"/>
                <w:sz w:val="22"/>
              </w:rPr>
              <w:t>Group 1</w:t>
            </w:r>
          </w:p>
          <w:p w14:paraId="1C1F3F1E" w14:textId="395239EA" w:rsidR="005F3A9F" w:rsidRPr="00FC4257" w:rsidRDefault="005F3A9F" w:rsidP="003E7A52">
            <w:pPr>
              <w:pStyle w:val="BodyText"/>
              <w:spacing w:after="60"/>
              <w:rPr>
                <w:b w:val="0"/>
                <w:i/>
                <w:color w:val="000000" w:themeColor="text1"/>
                <w:sz w:val="22"/>
              </w:rPr>
            </w:pPr>
            <w:r w:rsidRPr="00FC4257">
              <w:rPr>
                <w:b w:val="0"/>
                <w:i/>
                <w:color w:val="000000" w:themeColor="text1"/>
                <w:sz w:val="22"/>
              </w:rPr>
              <w:t>Required</w:t>
            </w:r>
          </w:p>
        </w:tc>
        <w:tc>
          <w:tcPr>
            <w:tcW w:w="1142" w:type="dxa"/>
          </w:tcPr>
          <w:p w14:paraId="10077740"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Test 1</w:t>
            </w:r>
          </w:p>
          <w:p w14:paraId="255C2692"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Test 2</w:t>
            </w:r>
          </w:p>
          <w:p w14:paraId="501033A0"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Test 3</w:t>
            </w:r>
          </w:p>
          <w:p w14:paraId="4E32482D"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Test 4</w:t>
            </w:r>
          </w:p>
          <w:p w14:paraId="75C51EAA" w14:textId="1A081936" w:rsidR="005F3A9F" w:rsidRP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Test 5</w:t>
            </w:r>
          </w:p>
        </w:tc>
        <w:tc>
          <w:tcPr>
            <w:tcW w:w="5319" w:type="dxa"/>
          </w:tcPr>
          <w:p w14:paraId="4B4C1258"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Timing/Gap Test</w:t>
            </w:r>
          </w:p>
          <w:p w14:paraId="096DE1AF"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Syntax Test</w:t>
            </w:r>
          </w:p>
          <w:p w14:paraId="224B22D9"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Location Test</w:t>
            </w:r>
          </w:p>
          <w:p w14:paraId="777FC93E"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Gross Range Test</w:t>
            </w:r>
          </w:p>
          <w:p w14:paraId="26364583" w14:textId="7C8BD226" w:rsidR="005F3A9F" w:rsidRP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Decreasing Radiance, Irradiance, and PAR Test</w:t>
            </w:r>
          </w:p>
        </w:tc>
        <w:tc>
          <w:tcPr>
            <w:tcW w:w="1334" w:type="dxa"/>
          </w:tcPr>
          <w:p w14:paraId="55EEF0BF" w14:textId="77777777" w:rsidR="005F3A9F" w:rsidRDefault="0004210E" w:rsidP="0004210E">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Yes</w:t>
            </w:r>
          </w:p>
          <w:p w14:paraId="12F7CFF3" w14:textId="77777777" w:rsidR="0004210E" w:rsidRDefault="0004210E" w:rsidP="0004210E">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Yes</w:t>
            </w:r>
          </w:p>
          <w:p w14:paraId="10FB7F0C" w14:textId="77777777" w:rsidR="0004210E" w:rsidRDefault="0004210E" w:rsidP="0004210E">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Yes</w:t>
            </w:r>
          </w:p>
          <w:p w14:paraId="58094E7C" w14:textId="77777777" w:rsidR="0004210E" w:rsidRDefault="0004210E" w:rsidP="0004210E">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Yes</w:t>
            </w:r>
          </w:p>
          <w:p w14:paraId="0B157FD8" w14:textId="50C93F04" w:rsidR="0004210E" w:rsidRPr="005F3A9F" w:rsidRDefault="0004210E" w:rsidP="0004210E">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N/A</w:t>
            </w:r>
          </w:p>
        </w:tc>
      </w:tr>
      <w:tr w:rsidR="0004210E" w14:paraId="1CB6EC36" w14:textId="77777777" w:rsidTr="005D5543">
        <w:tc>
          <w:tcPr>
            <w:cnfStyle w:val="001000000000" w:firstRow="0" w:lastRow="0" w:firstColumn="1" w:lastColumn="0" w:oddVBand="0" w:evenVBand="0" w:oddHBand="0" w:evenHBand="0" w:firstRowFirstColumn="0" w:firstRowLastColumn="0" w:lastRowFirstColumn="0" w:lastRowLastColumn="0"/>
            <w:tcW w:w="1730" w:type="dxa"/>
          </w:tcPr>
          <w:p w14:paraId="22849C7A" w14:textId="7814CB54" w:rsidR="005F3A9F" w:rsidRPr="00FC4257" w:rsidRDefault="005F3A9F" w:rsidP="003E7A52">
            <w:pPr>
              <w:pStyle w:val="BodyText"/>
              <w:spacing w:after="60"/>
              <w:rPr>
                <w:color w:val="000000" w:themeColor="text1"/>
                <w:sz w:val="22"/>
              </w:rPr>
            </w:pPr>
            <w:r w:rsidRPr="00FC4257">
              <w:rPr>
                <w:color w:val="000000" w:themeColor="text1"/>
                <w:sz w:val="22"/>
              </w:rPr>
              <w:t>Group 2</w:t>
            </w:r>
          </w:p>
          <w:p w14:paraId="0049879D" w14:textId="777FA62B" w:rsidR="005F3A9F" w:rsidRPr="00FC4257" w:rsidRDefault="005F3A9F" w:rsidP="003E7A52">
            <w:pPr>
              <w:pStyle w:val="BodyText"/>
              <w:spacing w:after="60"/>
              <w:rPr>
                <w:b w:val="0"/>
                <w:i/>
                <w:color w:val="000000" w:themeColor="text1"/>
                <w:sz w:val="22"/>
              </w:rPr>
            </w:pPr>
            <w:r w:rsidRPr="00FC4257">
              <w:rPr>
                <w:b w:val="0"/>
                <w:i/>
                <w:color w:val="000000" w:themeColor="text1"/>
                <w:sz w:val="22"/>
              </w:rPr>
              <w:t>Strongly Recommended</w:t>
            </w:r>
          </w:p>
        </w:tc>
        <w:tc>
          <w:tcPr>
            <w:tcW w:w="1142" w:type="dxa"/>
          </w:tcPr>
          <w:p w14:paraId="43BBE749" w14:textId="77777777" w:rsidR="005F3A9F" w:rsidRDefault="005F3A9F" w:rsidP="005F3A9F">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Test 6</w:t>
            </w:r>
          </w:p>
          <w:p w14:paraId="3D18ED39" w14:textId="77777777" w:rsidR="005F3A9F" w:rsidRDefault="005F3A9F" w:rsidP="005F3A9F">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Test 7</w:t>
            </w:r>
          </w:p>
          <w:p w14:paraId="4F30ADB7" w14:textId="77777777" w:rsidR="005F3A9F" w:rsidRDefault="005F3A9F" w:rsidP="005F3A9F">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Test 8</w:t>
            </w:r>
          </w:p>
          <w:p w14:paraId="237F87CE" w14:textId="77777777" w:rsidR="005F3A9F" w:rsidRDefault="005F3A9F" w:rsidP="005F3A9F">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Test 9</w:t>
            </w:r>
          </w:p>
          <w:p w14:paraId="1FE447B0" w14:textId="34448B1E" w:rsidR="005F3A9F" w:rsidRPr="005F3A9F" w:rsidRDefault="005F3A9F" w:rsidP="005F3A9F">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Test 10</w:t>
            </w:r>
          </w:p>
        </w:tc>
        <w:tc>
          <w:tcPr>
            <w:tcW w:w="5319" w:type="dxa"/>
          </w:tcPr>
          <w:p w14:paraId="4C059779" w14:textId="77777777" w:rsidR="005F3A9F" w:rsidRDefault="005F3A9F" w:rsidP="0004210E">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 xml:space="preserve">Photic Zone Limit for </w:t>
            </w:r>
            <w:r>
              <w:rPr>
                <w:color w:val="000000" w:themeColor="text1"/>
                <w:sz w:val="22"/>
              </w:rPr>
              <w:t>Radiance, Irradiance, and PAR Test</w:t>
            </w:r>
          </w:p>
          <w:p w14:paraId="0D90D2C1" w14:textId="77777777" w:rsidR="005F3A9F" w:rsidRDefault="005F3A9F" w:rsidP="0004210E">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Climatology Test</w:t>
            </w:r>
          </w:p>
          <w:p w14:paraId="667B78F3" w14:textId="77777777" w:rsidR="005F3A9F" w:rsidRDefault="005F3A9F" w:rsidP="0004210E">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Spike Test</w:t>
            </w:r>
          </w:p>
          <w:p w14:paraId="73925151" w14:textId="77777777" w:rsidR="005F3A9F" w:rsidRDefault="005F3A9F" w:rsidP="0004210E">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Rate of Change Test</w:t>
            </w:r>
          </w:p>
          <w:p w14:paraId="139EE084" w14:textId="5F1939D3" w:rsidR="005F3A9F" w:rsidRPr="005F3A9F" w:rsidRDefault="005F3A9F" w:rsidP="0004210E">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Flat Line Test</w:t>
            </w:r>
          </w:p>
        </w:tc>
        <w:tc>
          <w:tcPr>
            <w:tcW w:w="1334" w:type="dxa"/>
          </w:tcPr>
          <w:p w14:paraId="53834CB3" w14:textId="77777777" w:rsidR="005F3A9F" w:rsidRDefault="0004210E" w:rsidP="0004210E">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N/A</w:t>
            </w:r>
          </w:p>
          <w:p w14:paraId="1468BAC2" w14:textId="77777777" w:rsidR="0004210E" w:rsidRDefault="0004210E" w:rsidP="0004210E">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Yes</w:t>
            </w:r>
          </w:p>
          <w:p w14:paraId="4CBD1F91" w14:textId="77777777" w:rsidR="0004210E" w:rsidRDefault="0004210E" w:rsidP="0004210E">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No</w:t>
            </w:r>
          </w:p>
          <w:p w14:paraId="1BA6A201" w14:textId="77777777" w:rsidR="0004210E" w:rsidRDefault="0004210E" w:rsidP="0004210E">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Yes</w:t>
            </w:r>
          </w:p>
          <w:p w14:paraId="5117E4F2" w14:textId="7379AE60" w:rsidR="0004210E" w:rsidRPr="005F3A9F" w:rsidRDefault="0004210E" w:rsidP="0004210E">
            <w:pPr>
              <w:pStyle w:val="BodyText"/>
              <w:spacing w:after="6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Yes</w:t>
            </w:r>
          </w:p>
        </w:tc>
      </w:tr>
      <w:tr w:rsidR="0004210E" w14:paraId="30E2299B" w14:textId="77777777" w:rsidTr="005D5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716C9B6" w14:textId="62A1C7C5" w:rsidR="005F3A9F" w:rsidRPr="00FC4257" w:rsidRDefault="005F3A9F" w:rsidP="003E7A52">
            <w:pPr>
              <w:pStyle w:val="BodyText"/>
              <w:spacing w:after="60"/>
              <w:rPr>
                <w:color w:val="000000" w:themeColor="text1"/>
                <w:sz w:val="22"/>
              </w:rPr>
            </w:pPr>
            <w:r w:rsidRPr="00FC4257">
              <w:rPr>
                <w:color w:val="000000" w:themeColor="text1"/>
                <w:sz w:val="22"/>
              </w:rPr>
              <w:t>Group 3</w:t>
            </w:r>
          </w:p>
          <w:p w14:paraId="3090945B" w14:textId="3C0E6A0E" w:rsidR="005F3A9F" w:rsidRPr="00FC4257" w:rsidRDefault="005F3A9F" w:rsidP="003E7A52">
            <w:pPr>
              <w:pStyle w:val="BodyText"/>
              <w:spacing w:after="60"/>
              <w:rPr>
                <w:b w:val="0"/>
                <w:i/>
                <w:color w:val="000000" w:themeColor="text1"/>
                <w:sz w:val="22"/>
              </w:rPr>
            </w:pPr>
            <w:r w:rsidRPr="00FC4257">
              <w:rPr>
                <w:b w:val="0"/>
                <w:i/>
                <w:color w:val="000000" w:themeColor="text1"/>
                <w:sz w:val="22"/>
              </w:rPr>
              <w:t>Suggested</w:t>
            </w:r>
          </w:p>
        </w:tc>
        <w:tc>
          <w:tcPr>
            <w:tcW w:w="1142" w:type="dxa"/>
          </w:tcPr>
          <w:p w14:paraId="4499D50A"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Test 11</w:t>
            </w:r>
          </w:p>
          <w:p w14:paraId="6C019534"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Test 12</w:t>
            </w:r>
          </w:p>
          <w:p w14:paraId="35983E80" w14:textId="273C31B7" w:rsidR="005F3A9F" w:rsidRP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Test 13</w:t>
            </w:r>
          </w:p>
        </w:tc>
        <w:tc>
          <w:tcPr>
            <w:tcW w:w="5319" w:type="dxa"/>
          </w:tcPr>
          <w:p w14:paraId="65CC464A"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Multivariate Test</w:t>
            </w:r>
          </w:p>
          <w:p w14:paraId="7CC7349C" w14:textId="77777777" w:rsid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Attenuated Signal Test</w:t>
            </w:r>
          </w:p>
          <w:p w14:paraId="2CA28D5E" w14:textId="3503ECA4" w:rsidR="005F3A9F" w:rsidRPr="005F3A9F" w:rsidRDefault="005F3A9F" w:rsidP="005F3A9F">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Neighbour Test</w:t>
            </w:r>
          </w:p>
        </w:tc>
        <w:tc>
          <w:tcPr>
            <w:tcW w:w="1334" w:type="dxa"/>
          </w:tcPr>
          <w:p w14:paraId="1E23829A" w14:textId="77777777" w:rsidR="005F3A9F" w:rsidRDefault="0004210E" w:rsidP="0004210E">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No</w:t>
            </w:r>
          </w:p>
          <w:p w14:paraId="27364A40" w14:textId="77777777" w:rsidR="0004210E" w:rsidRDefault="0004210E" w:rsidP="0004210E">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No</w:t>
            </w:r>
          </w:p>
          <w:p w14:paraId="731612F5" w14:textId="594B4187" w:rsidR="0004210E" w:rsidRPr="005F3A9F" w:rsidRDefault="0004210E" w:rsidP="0004210E">
            <w:pPr>
              <w:pStyle w:val="BodyText"/>
              <w:spacing w:after="6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Pr>
                <w:color w:val="000000" w:themeColor="text1"/>
                <w:sz w:val="22"/>
              </w:rPr>
              <w:t>Yes</w:t>
            </w:r>
          </w:p>
        </w:tc>
      </w:tr>
    </w:tbl>
    <w:p w14:paraId="72EEAE9F" w14:textId="3C9F4936" w:rsidR="00800474" w:rsidRPr="00800474" w:rsidRDefault="000510BE" w:rsidP="00800474">
      <w:pPr>
        <w:pStyle w:val="Caption"/>
        <w:rPr>
          <w:color w:val="FF0000"/>
        </w:rPr>
      </w:pPr>
      <w:r>
        <w:t>Table 4.</w:t>
      </w:r>
      <w:r w:rsidR="0030026A">
        <w:t xml:space="preserve"> Flags used in PAR quality control</w:t>
      </w:r>
      <w:r w:rsidR="00800474">
        <w:t xml:space="preserve"> </w:t>
      </w:r>
    </w:p>
    <w:tbl>
      <w:tblPr>
        <w:tblStyle w:val="TableCSIRO"/>
        <w:tblW w:w="0" w:type="auto"/>
        <w:tblLook w:val="04A0" w:firstRow="1" w:lastRow="0" w:firstColumn="1" w:lastColumn="0" w:noHBand="0" w:noVBand="1"/>
      </w:tblPr>
      <w:tblGrid>
        <w:gridCol w:w="1872"/>
        <w:gridCol w:w="7138"/>
      </w:tblGrid>
      <w:tr w:rsidR="0030026A" w14:paraId="6E24D58C" w14:textId="77777777" w:rsidTr="00D76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0F4A90E4" w14:textId="77777777" w:rsidR="0030026A" w:rsidRPr="00D76E3A" w:rsidRDefault="0030026A" w:rsidP="00D76E3A">
            <w:pPr>
              <w:pStyle w:val="ColumnHeading"/>
              <w:rPr>
                <w:b/>
                <w:sz w:val="22"/>
              </w:rPr>
            </w:pPr>
            <w:r w:rsidRPr="00D76E3A">
              <w:rPr>
                <w:b/>
                <w:sz w:val="22"/>
              </w:rPr>
              <w:t>Flag</w:t>
            </w:r>
          </w:p>
        </w:tc>
        <w:tc>
          <w:tcPr>
            <w:tcW w:w="7138" w:type="dxa"/>
          </w:tcPr>
          <w:p w14:paraId="3AA52FBA" w14:textId="77777777" w:rsidR="0030026A" w:rsidRPr="00D76E3A" w:rsidRDefault="0030026A" w:rsidP="00D76E3A">
            <w:pPr>
              <w:pStyle w:val="ColumnHeading"/>
              <w:cnfStyle w:val="100000000000" w:firstRow="1" w:lastRow="0" w:firstColumn="0" w:lastColumn="0" w:oddVBand="0" w:evenVBand="0" w:oddHBand="0" w:evenHBand="0" w:firstRowFirstColumn="0" w:firstRowLastColumn="0" w:lastRowFirstColumn="0" w:lastRowLastColumn="0"/>
              <w:rPr>
                <w:b/>
                <w:sz w:val="22"/>
              </w:rPr>
            </w:pPr>
            <w:r w:rsidRPr="00D76E3A">
              <w:rPr>
                <w:b/>
                <w:sz w:val="22"/>
              </w:rPr>
              <w:t>Description</w:t>
            </w:r>
          </w:p>
        </w:tc>
      </w:tr>
      <w:tr w:rsidR="0030026A" w14:paraId="0901C1B7" w14:textId="77777777" w:rsidTr="00D76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shd w:val="clear" w:color="auto" w:fill="78BE20" w:themeFill="accent3"/>
          </w:tcPr>
          <w:p w14:paraId="74A430CB" w14:textId="1DD194C6" w:rsidR="0030026A" w:rsidRPr="00D76E3A" w:rsidRDefault="00541725" w:rsidP="008B25D6">
            <w:pPr>
              <w:rPr>
                <w:rFonts w:asciiTheme="minorHAnsi" w:hAnsiTheme="minorHAnsi"/>
                <w:sz w:val="22"/>
                <w:szCs w:val="22"/>
              </w:rPr>
            </w:pPr>
            <w:r w:rsidRPr="00D76E3A">
              <w:rPr>
                <w:rFonts w:asciiTheme="minorHAnsi" w:hAnsiTheme="minorHAnsi"/>
                <w:sz w:val="22"/>
                <w:szCs w:val="22"/>
              </w:rPr>
              <w:t xml:space="preserve">Pass, </w:t>
            </w:r>
            <w:bookmarkStart w:id="11" w:name="_GoBack"/>
            <w:bookmarkEnd w:id="11"/>
            <w:r w:rsidR="0030026A" w:rsidRPr="00D76E3A">
              <w:rPr>
                <w:rFonts w:asciiTheme="minorHAnsi" w:hAnsiTheme="minorHAnsi"/>
                <w:sz w:val="22"/>
                <w:szCs w:val="22"/>
              </w:rPr>
              <w:t>Good data = 1</w:t>
            </w:r>
          </w:p>
        </w:tc>
        <w:tc>
          <w:tcPr>
            <w:tcW w:w="7138" w:type="dxa"/>
          </w:tcPr>
          <w:p w14:paraId="59F0E158" w14:textId="716C4D4A" w:rsidR="0030026A" w:rsidRPr="00D76E3A" w:rsidRDefault="0030026A" w:rsidP="0001232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76E3A">
              <w:rPr>
                <w:rFonts w:asciiTheme="minorHAnsi" w:hAnsiTheme="minorHAnsi"/>
                <w:sz w:val="22"/>
                <w:szCs w:val="22"/>
              </w:rPr>
              <w:t>Data have passed the highest level of quality control</w:t>
            </w:r>
          </w:p>
        </w:tc>
      </w:tr>
      <w:tr w:rsidR="0030026A" w14:paraId="16DF87DC" w14:textId="77777777" w:rsidTr="00D76E3A">
        <w:tc>
          <w:tcPr>
            <w:cnfStyle w:val="001000000000" w:firstRow="0" w:lastRow="0" w:firstColumn="1" w:lastColumn="0" w:oddVBand="0" w:evenVBand="0" w:oddHBand="0" w:evenHBand="0" w:firstRowFirstColumn="0" w:firstRowLastColumn="0" w:lastRowFirstColumn="0" w:lastRowLastColumn="0"/>
            <w:tcW w:w="1872" w:type="dxa"/>
            <w:shd w:val="clear" w:color="auto" w:fill="FFFF00"/>
          </w:tcPr>
          <w:p w14:paraId="23714DAB" w14:textId="7B74E946" w:rsidR="0030026A" w:rsidRPr="00D76E3A" w:rsidRDefault="001262D2" w:rsidP="008B25D6">
            <w:pPr>
              <w:rPr>
                <w:rFonts w:asciiTheme="minorHAnsi" w:hAnsiTheme="minorHAnsi"/>
                <w:sz w:val="22"/>
                <w:szCs w:val="22"/>
              </w:rPr>
            </w:pPr>
            <w:r w:rsidRPr="00D76E3A">
              <w:rPr>
                <w:rFonts w:asciiTheme="minorHAnsi" w:hAnsiTheme="minorHAnsi"/>
                <w:sz w:val="22"/>
                <w:szCs w:val="22"/>
              </w:rPr>
              <w:t>Probably good</w:t>
            </w:r>
            <w:r w:rsidR="0030026A" w:rsidRPr="00D76E3A">
              <w:rPr>
                <w:rFonts w:asciiTheme="minorHAnsi" w:hAnsiTheme="minorHAnsi"/>
                <w:sz w:val="22"/>
                <w:szCs w:val="22"/>
              </w:rPr>
              <w:t xml:space="preserve"> = 2</w:t>
            </w:r>
          </w:p>
        </w:tc>
        <w:tc>
          <w:tcPr>
            <w:tcW w:w="7138" w:type="dxa"/>
          </w:tcPr>
          <w:p w14:paraId="4CBD57D6" w14:textId="5678DC3A" w:rsidR="0030026A" w:rsidRPr="00D76E3A" w:rsidRDefault="001262D2" w:rsidP="001262D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2"/>
                <w:szCs w:val="22"/>
              </w:rPr>
            </w:pPr>
            <w:r w:rsidRPr="00D76E3A">
              <w:rPr>
                <w:rFonts w:asciiTheme="minorHAnsi" w:hAnsiTheme="minorHAnsi"/>
                <w:color w:val="000000" w:themeColor="text1"/>
                <w:sz w:val="22"/>
                <w:szCs w:val="22"/>
              </w:rPr>
              <w:t>Data was unable to be evaluated by at least one test, but also was not</w:t>
            </w:r>
            <w:r w:rsidR="0017268D" w:rsidRPr="00D76E3A">
              <w:rPr>
                <w:rFonts w:asciiTheme="minorHAnsi" w:hAnsiTheme="minorHAnsi"/>
                <w:color w:val="000000" w:themeColor="text1"/>
                <w:sz w:val="22"/>
                <w:szCs w:val="22"/>
              </w:rPr>
              <w:t xml:space="preserve"> flagged as suspect or fail</w:t>
            </w:r>
            <w:r w:rsidRPr="00D76E3A">
              <w:rPr>
                <w:rFonts w:asciiTheme="minorHAnsi" w:hAnsiTheme="minorHAnsi"/>
                <w:color w:val="000000" w:themeColor="text1"/>
                <w:sz w:val="22"/>
                <w:szCs w:val="22"/>
              </w:rPr>
              <w:t xml:space="preserve"> by any other tests</w:t>
            </w:r>
          </w:p>
        </w:tc>
      </w:tr>
      <w:tr w:rsidR="0030026A" w14:paraId="0A8F97F6" w14:textId="77777777" w:rsidTr="00D76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shd w:val="clear" w:color="auto" w:fill="FFC000"/>
          </w:tcPr>
          <w:p w14:paraId="186BB19B" w14:textId="77777777" w:rsidR="0030026A" w:rsidRPr="00D76E3A" w:rsidRDefault="0030026A" w:rsidP="008B25D6">
            <w:pPr>
              <w:rPr>
                <w:rFonts w:asciiTheme="minorHAnsi" w:hAnsiTheme="minorHAnsi"/>
                <w:sz w:val="22"/>
                <w:szCs w:val="22"/>
              </w:rPr>
            </w:pPr>
            <w:r w:rsidRPr="00D76E3A">
              <w:rPr>
                <w:rFonts w:asciiTheme="minorHAnsi" w:hAnsiTheme="minorHAnsi"/>
                <w:sz w:val="22"/>
                <w:szCs w:val="22"/>
              </w:rPr>
              <w:t>Suspect or of high interest = 3</w:t>
            </w:r>
          </w:p>
        </w:tc>
        <w:tc>
          <w:tcPr>
            <w:tcW w:w="7138" w:type="dxa"/>
          </w:tcPr>
          <w:p w14:paraId="76894100" w14:textId="77777777" w:rsidR="0030026A" w:rsidRPr="00D76E3A" w:rsidRDefault="0030026A" w:rsidP="008B25D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76E3A">
              <w:rPr>
                <w:rFonts w:asciiTheme="minorHAnsi" w:hAnsiTheme="minorHAnsi"/>
                <w:sz w:val="22"/>
                <w:szCs w:val="22"/>
              </w:rPr>
              <w:t>Data have failed one or more tests indicating bio-fouling or some other interference not considered instrument failure</w:t>
            </w:r>
          </w:p>
        </w:tc>
      </w:tr>
      <w:tr w:rsidR="0030026A" w14:paraId="47106950" w14:textId="77777777" w:rsidTr="00D76E3A">
        <w:tc>
          <w:tcPr>
            <w:cnfStyle w:val="001000000000" w:firstRow="0" w:lastRow="0" w:firstColumn="1" w:lastColumn="0" w:oddVBand="0" w:evenVBand="0" w:oddHBand="0" w:evenHBand="0" w:firstRowFirstColumn="0" w:firstRowLastColumn="0" w:lastRowFirstColumn="0" w:lastRowLastColumn="0"/>
            <w:tcW w:w="1872" w:type="dxa"/>
            <w:shd w:val="clear" w:color="auto" w:fill="FF0000"/>
          </w:tcPr>
          <w:p w14:paraId="41C56EB1" w14:textId="77777777" w:rsidR="0030026A" w:rsidRPr="00D76E3A" w:rsidRDefault="0030026A" w:rsidP="008B25D6">
            <w:pPr>
              <w:rPr>
                <w:rFonts w:asciiTheme="minorHAnsi" w:hAnsiTheme="minorHAnsi"/>
                <w:sz w:val="22"/>
                <w:szCs w:val="22"/>
              </w:rPr>
            </w:pPr>
            <w:r w:rsidRPr="00D76E3A">
              <w:rPr>
                <w:rFonts w:asciiTheme="minorHAnsi" w:hAnsiTheme="minorHAnsi"/>
                <w:sz w:val="22"/>
                <w:szCs w:val="22"/>
              </w:rPr>
              <w:t>Fail = 4</w:t>
            </w:r>
          </w:p>
        </w:tc>
        <w:tc>
          <w:tcPr>
            <w:tcW w:w="7138" w:type="dxa"/>
          </w:tcPr>
          <w:p w14:paraId="4E344A3A" w14:textId="77777777" w:rsidR="0030026A" w:rsidRPr="00D76E3A" w:rsidRDefault="0030026A" w:rsidP="008B25D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76E3A">
              <w:rPr>
                <w:rFonts w:asciiTheme="minorHAnsi" w:hAnsiTheme="minorHAnsi"/>
                <w:sz w:val="22"/>
                <w:szCs w:val="22"/>
              </w:rPr>
              <w:t>Data have failed one or more tests indicating instrument or mooring failure (mooring adrift or out of the water, batteries flat,…)</w:t>
            </w:r>
          </w:p>
        </w:tc>
      </w:tr>
      <w:tr w:rsidR="006B12BF" w14:paraId="70BF94C8" w14:textId="77777777" w:rsidTr="0065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shd w:val="clear" w:color="auto" w:fill="526CD0" w:themeFill="accent5" w:themeFillShade="BF"/>
          </w:tcPr>
          <w:p w14:paraId="7E9B2DE0" w14:textId="00BBB200" w:rsidR="006B12BF" w:rsidRPr="00013FD8" w:rsidRDefault="006B12BF" w:rsidP="008B25D6">
            <w:pPr>
              <w:rPr>
                <w:rFonts w:asciiTheme="minorHAnsi" w:hAnsiTheme="minorHAnsi"/>
              </w:rPr>
            </w:pPr>
            <w:r w:rsidRPr="00013FD8">
              <w:rPr>
                <w:rFonts w:asciiTheme="minorHAnsi" w:hAnsiTheme="minorHAnsi"/>
              </w:rPr>
              <w:t>Sensor active but not deployed = 5</w:t>
            </w:r>
          </w:p>
        </w:tc>
        <w:tc>
          <w:tcPr>
            <w:tcW w:w="7138" w:type="dxa"/>
          </w:tcPr>
          <w:p w14:paraId="223BF1FF" w14:textId="5877DF12" w:rsidR="006B12BF" w:rsidRPr="00013FD8" w:rsidRDefault="006B12BF" w:rsidP="008B25D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13FD8">
              <w:rPr>
                <w:rFonts w:asciiTheme="minorHAnsi" w:hAnsiTheme="minorHAnsi"/>
              </w:rPr>
              <w:t>Data obtained whe</w:t>
            </w:r>
            <w:r w:rsidR="00A8736D" w:rsidRPr="00013FD8">
              <w:rPr>
                <w:rFonts w:asciiTheme="minorHAnsi" w:hAnsiTheme="minorHAnsi"/>
              </w:rPr>
              <w:t>n the sensor was out of water or not at the assigned depth</w:t>
            </w:r>
          </w:p>
        </w:tc>
      </w:tr>
    </w:tbl>
    <w:p w14:paraId="65260902" w14:textId="77777777" w:rsidR="00AB7B6C" w:rsidRPr="00AB7B6C" w:rsidRDefault="00AB7B6C" w:rsidP="00AB7B6C">
      <w:pPr>
        <w:pStyle w:val="BodyText"/>
      </w:pPr>
    </w:p>
    <w:p w14:paraId="552004E9" w14:textId="6404C112" w:rsidR="0035495B" w:rsidRDefault="0035495B" w:rsidP="0035495B">
      <w:pPr>
        <w:pStyle w:val="Heading2"/>
      </w:pPr>
      <w:bookmarkStart w:id="12" w:name="_Toc516131848"/>
      <w:r>
        <w:t>Applied tests</w:t>
      </w:r>
      <w:bookmarkEnd w:id="12"/>
      <w:r w:rsidR="00EF7646">
        <w:t xml:space="preserve"> </w:t>
      </w:r>
    </w:p>
    <w:p w14:paraId="7F9C3506" w14:textId="4FDC8D84" w:rsidR="00E340D7" w:rsidRPr="00E340D7" w:rsidRDefault="00E340D7" w:rsidP="00E340D7">
      <w:pPr>
        <w:pStyle w:val="BodyText"/>
        <w:rPr>
          <w:color w:val="FF0000"/>
        </w:rPr>
      </w:pPr>
      <w:r>
        <w:rPr>
          <w:color w:val="FF0000"/>
        </w:rPr>
        <w:t>I haven’t implemented any flags for these first three tests but can do so fairly easily, except maybe syntax test, not really sure how that works</w:t>
      </w:r>
    </w:p>
    <w:p w14:paraId="5D8D9C61" w14:textId="15C76DBE" w:rsidR="003F755E" w:rsidRDefault="009F31B8" w:rsidP="00D16362">
      <w:pPr>
        <w:pStyle w:val="BodyText"/>
        <w:rPr>
          <w:b/>
          <w:color w:val="000000" w:themeColor="text1"/>
          <w:sz w:val="26"/>
          <w:szCs w:val="26"/>
        </w:rPr>
      </w:pPr>
      <w:r>
        <w:rPr>
          <w:b/>
          <w:color w:val="000000" w:themeColor="text1"/>
          <w:sz w:val="26"/>
          <w:szCs w:val="26"/>
        </w:rPr>
        <w:t>Test 1.</w:t>
      </w:r>
      <w:r w:rsidR="003F755E">
        <w:rPr>
          <w:b/>
          <w:color w:val="000000" w:themeColor="text1"/>
          <w:sz w:val="26"/>
          <w:szCs w:val="26"/>
        </w:rPr>
        <w:t xml:space="preserve"> </w:t>
      </w:r>
      <w:r w:rsidR="003F755E" w:rsidRPr="003F755E">
        <w:rPr>
          <w:b/>
          <w:color w:val="000000" w:themeColor="text1"/>
          <w:sz w:val="26"/>
          <w:szCs w:val="26"/>
        </w:rPr>
        <w:t>Timing/Gap Test:</w:t>
      </w:r>
    </w:p>
    <w:p w14:paraId="2015943F" w14:textId="7EFB7367" w:rsidR="0047748C" w:rsidRPr="00524AC7" w:rsidRDefault="00A91AE5" w:rsidP="00524AC7">
      <w:pPr>
        <w:pStyle w:val="BodyText"/>
      </w:pPr>
      <w:r w:rsidRPr="00524AC7">
        <w:t>The timing/gap test was implemented to check that all measurements were made at the correct time intervals</w:t>
      </w:r>
    </w:p>
    <w:p w14:paraId="1A852F3B" w14:textId="77777777" w:rsidR="009F31B8" w:rsidRPr="00A91AE5" w:rsidRDefault="009F31B8" w:rsidP="00D16362">
      <w:pPr>
        <w:pStyle w:val="BodyText"/>
        <w:rPr>
          <w:color w:val="000000" w:themeColor="text1"/>
          <w:sz w:val="26"/>
          <w:szCs w:val="26"/>
        </w:rPr>
      </w:pPr>
    </w:p>
    <w:p w14:paraId="6F40DC1B" w14:textId="3F14C0E1" w:rsidR="003F755E" w:rsidRDefault="009F31B8" w:rsidP="00D16362">
      <w:pPr>
        <w:pStyle w:val="BodyText"/>
        <w:rPr>
          <w:b/>
          <w:color w:val="000000" w:themeColor="text1"/>
          <w:sz w:val="26"/>
          <w:szCs w:val="26"/>
        </w:rPr>
      </w:pPr>
      <w:r>
        <w:rPr>
          <w:b/>
          <w:color w:val="000000" w:themeColor="text1"/>
          <w:sz w:val="26"/>
          <w:szCs w:val="26"/>
        </w:rPr>
        <w:t>Test 2.</w:t>
      </w:r>
      <w:r w:rsidR="003F755E">
        <w:rPr>
          <w:b/>
          <w:color w:val="000000" w:themeColor="text1"/>
          <w:sz w:val="26"/>
          <w:szCs w:val="26"/>
        </w:rPr>
        <w:t xml:space="preserve"> </w:t>
      </w:r>
      <w:r w:rsidR="003F755E" w:rsidRPr="003F755E">
        <w:rPr>
          <w:b/>
          <w:color w:val="000000" w:themeColor="text1"/>
          <w:sz w:val="26"/>
          <w:szCs w:val="26"/>
        </w:rPr>
        <w:t>Syntax test:</w:t>
      </w:r>
    </w:p>
    <w:p w14:paraId="76E4F47F" w14:textId="0F8724A4" w:rsidR="0047748C" w:rsidRPr="00524AC7" w:rsidRDefault="00A91AE5" w:rsidP="00524AC7">
      <w:pPr>
        <w:pStyle w:val="BodyText"/>
      </w:pPr>
      <w:r w:rsidRPr="00524AC7">
        <w:t>The syntax test was conducted to ensure that all measurements were made in the correct data format.</w:t>
      </w:r>
    </w:p>
    <w:p w14:paraId="0271A2EF" w14:textId="77777777" w:rsidR="009F31B8" w:rsidRPr="00A91AE5" w:rsidRDefault="009F31B8" w:rsidP="00D16362">
      <w:pPr>
        <w:pStyle w:val="BodyText"/>
        <w:rPr>
          <w:color w:val="000000" w:themeColor="text1"/>
          <w:sz w:val="26"/>
          <w:szCs w:val="26"/>
        </w:rPr>
      </w:pPr>
    </w:p>
    <w:p w14:paraId="6A2FB701" w14:textId="7A7990A5" w:rsidR="003F755E" w:rsidRDefault="009F31B8" w:rsidP="00D16362">
      <w:pPr>
        <w:pStyle w:val="BodyText"/>
        <w:rPr>
          <w:b/>
          <w:color w:val="000000" w:themeColor="text1"/>
          <w:sz w:val="26"/>
          <w:szCs w:val="26"/>
        </w:rPr>
      </w:pPr>
      <w:r>
        <w:rPr>
          <w:b/>
          <w:color w:val="000000" w:themeColor="text1"/>
          <w:sz w:val="26"/>
          <w:szCs w:val="26"/>
        </w:rPr>
        <w:t>Test 3.</w:t>
      </w:r>
      <w:r w:rsidR="003F755E">
        <w:rPr>
          <w:b/>
          <w:color w:val="000000" w:themeColor="text1"/>
          <w:sz w:val="26"/>
          <w:szCs w:val="26"/>
        </w:rPr>
        <w:t xml:space="preserve"> </w:t>
      </w:r>
      <w:r w:rsidR="003F755E" w:rsidRPr="003F755E">
        <w:rPr>
          <w:b/>
          <w:color w:val="000000" w:themeColor="text1"/>
          <w:sz w:val="26"/>
          <w:szCs w:val="26"/>
        </w:rPr>
        <w:t>Location Test:</w:t>
      </w:r>
    </w:p>
    <w:p w14:paraId="7C5FE830" w14:textId="71660562" w:rsidR="00546936" w:rsidRPr="00524AC7" w:rsidRDefault="00524AC7" w:rsidP="00D16362">
      <w:pPr>
        <w:pStyle w:val="BodyText"/>
        <w:rPr>
          <w:color w:val="000000" w:themeColor="text1"/>
          <w:szCs w:val="24"/>
        </w:rPr>
      </w:pPr>
      <w:r>
        <w:rPr>
          <w:color w:val="000000" w:themeColor="text1"/>
          <w:szCs w:val="24"/>
        </w:rPr>
        <w:t xml:space="preserve">The location test is used to check that all measurements were taken at the correct location. </w:t>
      </w:r>
    </w:p>
    <w:p w14:paraId="4884B482" w14:textId="77777777" w:rsidR="0047748C" w:rsidRPr="003F755E" w:rsidRDefault="0047748C" w:rsidP="00D16362">
      <w:pPr>
        <w:pStyle w:val="BodyText"/>
        <w:rPr>
          <w:b/>
          <w:color w:val="000000" w:themeColor="text1"/>
          <w:sz w:val="26"/>
          <w:szCs w:val="26"/>
        </w:rPr>
      </w:pPr>
    </w:p>
    <w:p w14:paraId="77F32AEE" w14:textId="6A86BACA" w:rsidR="00F668F1" w:rsidRPr="00313EDC" w:rsidRDefault="009F31B8" w:rsidP="00F668F1">
      <w:pPr>
        <w:pStyle w:val="BodyText"/>
        <w:rPr>
          <w:b/>
          <w:sz w:val="26"/>
          <w:szCs w:val="26"/>
        </w:rPr>
      </w:pPr>
      <w:r>
        <w:rPr>
          <w:b/>
          <w:sz w:val="26"/>
          <w:szCs w:val="26"/>
        </w:rPr>
        <w:t>Test 4.</w:t>
      </w:r>
      <w:r w:rsidR="003F755E">
        <w:rPr>
          <w:b/>
          <w:sz w:val="26"/>
          <w:szCs w:val="26"/>
        </w:rPr>
        <w:t xml:space="preserve"> </w:t>
      </w:r>
      <w:r w:rsidR="00F668F1" w:rsidRPr="00313EDC">
        <w:rPr>
          <w:b/>
          <w:sz w:val="26"/>
          <w:szCs w:val="26"/>
        </w:rPr>
        <w:t>Gross Range Test:</w:t>
      </w:r>
    </w:p>
    <w:p w14:paraId="5EAA82AF" w14:textId="5B3B9F8D" w:rsidR="00470D4E" w:rsidRDefault="00F668F1" w:rsidP="00754DBA">
      <w:pPr>
        <w:pStyle w:val="BodyText"/>
      </w:pPr>
      <w:r>
        <w:t>The gross range test checks whether the data are within a reasonable range</w:t>
      </w:r>
      <w:r w:rsidR="00425C20">
        <w:t xml:space="preserve"> of values</w:t>
      </w:r>
      <w:r>
        <w:t xml:space="preserve">. All data with a </w:t>
      </w:r>
      <w:r w:rsidR="00AD3119">
        <w:t xml:space="preserve">value </w:t>
      </w:r>
      <w:r w:rsidR="00791B1E">
        <w:t xml:space="preserve">less than 0 or </w:t>
      </w:r>
      <w:r w:rsidR="00AD3119">
        <w:t>higher than 10</w:t>
      </w:r>
      <w:r>
        <w:t xml:space="preserve">000 </w:t>
      </w:r>
      <w:r w:rsidR="00754DBA" w:rsidRPr="00754DBA">
        <w:rPr>
          <w:rFonts w:asciiTheme="minorHAnsi" w:eastAsia="Times New Roman" w:hAnsiTheme="minorHAnsi"/>
          <w:color w:val="222222"/>
          <w:szCs w:val="24"/>
          <w:shd w:val="clear" w:color="auto" w:fill="FFFFFF"/>
          <w:lang w:val="en-GB" w:eastAsia="en-GB"/>
        </w:rPr>
        <w:t>μmol m</w:t>
      </w:r>
      <w:r w:rsidR="00754DBA" w:rsidRPr="00754DBA">
        <w:rPr>
          <w:rFonts w:asciiTheme="minorHAnsi" w:eastAsia="Times New Roman" w:hAnsiTheme="minorHAnsi"/>
          <w:color w:val="222222"/>
          <w:szCs w:val="24"/>
          <w:shd w:val="clear" w:color="auto" w:fill="FFFFFF"/>
          <w:vertAlign w:val="superscript"/>
          <w:lang w:val="en-GB" w:eastAsia="en-GB"/>
        </w:rPr>
        <w:t>−2</w:t>
      </w:r>
      <w:r w:rsidR="00754DBA" w:rsidRPr="00754DBA">
        <w:rPr>
          <w:rFonts w:asciiTheme="minorHAnsi" w:eastAsia="Times New Roman" w:hAnsiTheme="minorHAnsi"/>
          <w:color w:val="222222"/>
          <w:szCs w:val="24"/>
          <w:shd w:val="clear" w:color="auto" w:fill="FFFFFF"/>
          <w:lang w:val="en-GB" w:eastAsia="en-GB"/>
        </w:rPr>
        <w:t> s</w:t>
      </w:r>
      <w:r w:rsidR="00754DBA" w:rsidRPr="00754DBA">
        <w:rPr>
          <w:rFonts w:asciiTheme="minorHAnsi" w:eastAsia="Times New Roman" w:hAnsiTheme="minorHAnsi"/>
          <w:color w:val="222222"/>
          <w:szCs w:val="24"/>
          <w:shd w:val="clear" w:color="auto" w:fill="FFFFFF"/>
          <w:vertAlign w:val="superscript"/>
          <w:lang w:val="en-GB" w:eastAsia="en-GB"/>
        </w:rPr>
        <w:t>−1</w:t>
      </w:r>
      <w:r w:rsidR="00754DBA">
        <w:rPr>
          <w:rFonts w:ascii="Helvetica" w:eastAsia="Times New Roman" w:hAnsi="Helvetica"/>
          <w:color w:val="222222"/>
          <w:sz w:val="17"/>
          <w:szCs w:val="17"/>
          <w:shd w:val="clear" w:color="auto" w:fill="FFFFFF"/>
          <w:vertAlign w:val="superscript"/>
          <w:lang w:val="en-GB" w:eastAsia="en-GB"/>
        </w:rPr>
        <w:t xml:space="preserve"> </w:t>
      </w:r>
      <w:r>
        <w:t xml:space="preserve">are flagged as </w:t>
      </w:r>
      <w:r w:rsidR="000516C6">
        <w:t>a fail</w:t>
      </w:r>
      <w:r>
        <w:t xml:space="preserve">. </w:t>
      </w:r>
      <w:r w:rsidR="00425C20">
        <w:t>Any value above 45</w:t>
      </w:r>
      <w:r w:rsidR="00AD3119">
        <w:t xml:space="preserve">00 </w:t>
      </w:r>
      <w:r w:rsidR="00754DBA" w:rsidRPr="00754DBA">
        <w:rPr>
          <w:rFonts w:asciiTheme="minorHAnsi" w:eastAsia="Times New Roman" w:hAnsiTheme="minorHAnsi"/>
          <w:color w:val="222222"/>
          <w:szCs w:val="24"/>
          <w:shd w:val="clear" w:color="auto" w:fill="FFFFFF"/>
          <w:lang w:val="en-GB" w:eastAsia="en-GB"/>
        </w:rPr>
        <w:t>μmol m</w:t>
      </w:r>
      <w:r w:rsidR="00754DBA" w:rsidRPr="00754DBA">
        <w:rPr>
          <w:rFonts w:asciiTheme="minorHAnsi" w:eastAsia="Times New Roman" w:hAnsiTheme="minorHAnsi"/>
          <w:color w:val="222222"/>
          <w:szCs w:val="24"/>
          <w:shd w:val="clear" w:color="auto" w:fill="FFFFFF"/>
          <w:vertAlign w:val="superscript"/>
          <w:lang w:val="en-GB" w:eastAsia="en-GB"/>
        </w:rPr>
        <w:t>−2</w:t>
      </w:r>
      <w:r w:rsidR="00754DBA" w:rsidRPr="00754DBA">
        <w:rPr>
          <w:rFonts w:asciiTheme="minorHAnsi" w:eastAsia="Times New Roman" w:hAnsiTheme="minorHAnsi"/>
          <w:color w:val="222222"/>
          <w:szCs w:val="24"/>
          <w:shd w:val="clear" w:color="auto" w:fill="FFFFFF"/>
          <w:lang w:val="en-GB" w:eastAsia="en-GB"/>
        </w:rPr>
        <w:t> s</w:t>
      </w:r>
      <w:r w:rsidR="00754DBA" w:rsidRPr="00754DBA">
        <w:rPr>
          <w:rFonts w:asciiTheme="minorHAnsi" w:eastAsia="Times New Roman" w:hAnsiTheme="minorHAnsi"/>
          <w:color w:val="222222"/>
          <w:szCs w:val="24"/>
          <w:shd w:val="clear" w:color="auto" w:fill="FFFFFF"/>
          <w:vertAlign w:val="superscript"/>
          <w:lang w:val="en-GB" w:eastAsia="en-GB"/>
        </w:rPr>
        <w:t>−1</w:t>
      </w:r>
      <w:r w:rsidR="00AD3119">
        <w:t xml:space="preserve"> is flagged as suspect.</w:t>
      </w:r>
    </w:p>
    <w:p w14:paraId="40B915C9" w14:textId="5772D606" w:rsidR="008C7ECC" w:rsidRDefault="008C7ECC" w:rsidP="00754DBA">
      <w:pPr>
        <w:pStyle w:val="BodyText"/>
      </w:pPr>
      <w:r>
        <w:t>Any point with a value greater than 10000 was assigned a flag of 4. Any flag with a value between 4500 and 10000 was assigned a flag of 3.</w:t>
      </w:r>
    </w:p>
    <w:p w14:paraId="59274EEB" w14:textId="77777777" w:rsidR="00056F0A" w:rsidRPr="00754DBA" w:rsidRDefault="00056F0A" w:rsidP="00754DBA">
      <w:pPr>
        <w:pStyle w:val="BodyText"/>
        <w:rPr>
          <w:rFonts w:ascii="Times New Roman" w:eastAsia="Times New Roman" w:hAnsi="Times New Roman"/>
          <w:color w:val="auto"/>
          <w:szCs w:val="24"/>
          <w:lang w:val="en-GB" w:eastAsia="en-GB"/>
        </w:rPr>
      </w:pPr>
    </w:p>
    <w:p w14:paraId="46C2D86F" w14:textId="446D671C" w:rsidR="00F668F1" w:rsidRPr="00313EDC" w:rsidRDefault="009F31B8" w:rsidP="00F668F1">
      <w:pPr>
        <w:pStyle w:val="BodyText"/>
        <w:rPr>
          <w:b/>
          <w:sz w:val="26"/>
          <w:szCs w:val="26"/>
        </w:rPr>
      </w:pPr>
      <w:r>
        <w:rPr>
          <w:b/>
          <w:sz w:val="26"/>
          <w:szCs w:val="26"/>
        </w:rPr>
        <w:t>Test 7.</w:t>
      </w:r>
      <w:r w:rsidR="003F755E">
        <w:rPr>
          <w:b/>
          <w:sz w:val="26"/>
          <w:szCs w:val="26"/>
        </w:rPr>
        <w:t xml:space="preserve"> </w:t>
      </w:r>
      <w:r w:rsidR="00F668F1" w:rsidRPr="00313EDC">
        <w:rPr>
          <w:b/>
          <w:sz w:val="26"/>
          <w:szCs w:val="26"/>
        </w:rPr>
        <w:t>Climatology:</w:t>
      </w:r>
    </w:p>
    <w:p w14:paraId="43C9A184" w14:textId="19B015F6" w:rsidR="004279F9" w:rsidRDefault="00F668F1" w:rsidP="00F668F1">
      <w:pPr>
        <w:pStyle w:val="BodyText"/>
      </w:pPr>
      <w:r>
        <w:t>The climatology test functions similarly to the gross range test</w:t>
      </w:r>
      <w:r w:rsidR="007A578D">
        <w:t>, but threshold values change s</w:t>
      </w:r>
      <w:r w:rsidR="000516C6">
        <w:t xml:space="preserve">easonally. </w:t>
      </w:r>
      <w:r w:rsidR="002F507A">
        <w:t>To create bounds for this test, e</w:t>
      </w:r>
      <w:r w:rsidR="000516C6">
        <w:t>stimates of PAR at</w:t>
      </w:r>
      <w:r w:rsidR="002A35F2">
        <w:t xml:space="preserve"> each depth were created from</w:t>
      </w:r>
      <w:r w:rsidR="007A578D">
        <w:t xml:space="preserve"> </w:t>
      </w:r>
      <w:r w:rsidR="002A35F2">
        <w:t xml:space="preserve">modelled </w:t>
      </w:r>
      <w:r w:rsidR="004E7FEE">
        <w:t xml:space="preserve">incident </w:t>
      </w:r>
      <w:r w:rsidR="002A35F2">
        <w:t>solar irradiance</w:t>
      </w:r>
      <w:r w:rsidR="007A578D">
        <w:t xml:space="preserve"> </w:t>
      </w:r>
      <w:r w:rsidR="004E7FEE">
        <w:t xml:space="preserve">at the surface, </w:t>
      </w:r>
      <w:r w:rsidR="007A578D">
        <w:t xml:space="preserve">using </w:t>
      </w:r>
      <w:r w:rsidR="00CE4698">
        <w:t>the</w:t>
      </w:r>
      <w:ins w:id="13" w:author="Christina Schallenberg" w:date="2018-05-30T11:56:00Z">
        <w:r w:rsidR="004E7FEE">
          <w:t xml:space="preserve"> </w:t>
        </w:r>
      </w:ins>
      <w:r w:rsidR="007A578D">
        <w:t xml:space="preserve">clear water value </w:t>
      </w:r>
      <w:r w:rsidR="00E45E54">
        <w:t>of the diffuse attenuation coefficient (Kd</w:t>
      </w:r>
      <w:r w:rsidR="00B22AE2">
        <w:t xml:space="preserve"> = 0.04</w:t>
      </w:r>
      <w:r w:rsidR="00E45E54">
        <w:t>)</w:t>
      </w:r>
      <w:r w:rsidR="00B00B01">
        <w:t>.</w:t>
      </w:r>
      <w:r w:rsidR="000516C6">
        <w:t xml:space="preserve"> </w:t>
      </w:r>
    </w:p>
    <w:p w14:paraId="70258884" w14:textId="77777777" w:rsidR="003B0034" w:rsidRDefault="004279F9" w:rsidP="00F668F1">
      <w:pPr>
        <w:pStyle w:val="BodyText"/>
      </w:pPr>
      <w:r>
        <w:t>The solar irradiance model used the</w:t>
      </w:r>
      <w:r w:rsidR="00754DBA">
        <w:t xml:space="preserve"> solar constant value of 1361 W </w:t>
      </w:r>
      <w:r>
        <w:t>m</w:t>
      </w:r>
      <w:r w:rsidR="00754DBA">
        <w:rPr>
          <w:vertAlign w:val="superscript"/>
        </w:rPr>
        <w:t>-2</w:t>
      </w:r>
      <w:r>
        <w:t xml:space="preserve"> and then created a seasonal cycle based on the Earth’s orbit and the solar altitude at different times of year. </w:t>
      </w:r>
      <w:r w:rsidR="00AD3119">
        <w:t>It factors in the absorbance of solar radiation due to the atmosphere.</w:t>
      </w:r>
    </w:p>
    <w:p w14:paraId="27A5D3DD" w14:textId="43AB95B5" w:rsidR="00E45E54" w:rsidRPr="009438B3" w:rsidRDefault="003B0034" w:rsidP="00F668F1">
      <w:pPr>
        <w:pStyle w:val="BodyText"/>
      </w:pPr>
      <w:r>
        <w:t>S</w:t>
      </w:r>
      <w:r w:rsidR="00282F34">
        <w:t>olar radiation</w:t>
      </w:r>
      <w:r>
        <w:t xml:space="preserve"> values</w:t>
      </w:r>
      <w:r w:rsidR="00282F34">
        <w:t xml:space="preserve"> were calculated</w:t>
      </w:r>
      <w:r>
        <w:t xml:space="preserve"> for each PAR measurement</w:t>
      </w:r>
      <w:r w:rsidR="00282F34">
        <w:t xml:space="preserve"> using </w:t>
      </w:r>
      <w:r w:rsidR="004C13A9">
        <w:t xml:space="preserve">the </w:t>
      </w:r>
      <w:r w:rsidR="004C13A9" w:rsidRPr="004C13A9">
        <w:rPr>
          <w:i/>
        </w:rPr>
        <w:t>suncycle.m</w:t>
      </w:r>
      <w:r w:rsidR="009438B3">
        <w:t xml:space="preserve"> M</w:t>
      </w:r>
      <w:r w:rsidR="004C13A9">
        <w:t>atlab function (see Appendix A). This function calculates the solar radiation from a latitude, longitude and date.</w:t>
      </w:r>
      <w:r w:rsidR="009438B3">
        <w:t xml:space="preserve"> </w:t>
      </w:r>
      <w:r w:rsidR="00CE4698">
        <w:rPr>
          <w:color w:val="000000" w:themeColor="text1"/>
        </w:rPr>
        <w:t xml:space="preserve">Before being used to calculate </w:t>
      </w:r>
      <w:r w:rsidR="00E45E54">
        <w:rPr>
          <w:color w:val="000000" w:themeColor="text1"/>
        </w:rPr>
        <w:t>PAR, all solar radiation values</w:t>
      </w:r>
      <w:r w:rsidR="00754DBA">
        <w:rPr>
          <w:color w:val="000000" w:themeColor="text1"/>
        </w:rPr>
        <w:t xml:space="preserve"> were converted from units of W </w:t>
      </w:r>
      <w:r w:rsidR="00E45E54">
        <w:rPr>
          <w:color w:val="000000" w:themeColor="text1"/>
        </w:rPr>
        <w:t>m</w:t>
      </w:r>
      <w:r w:rsidR="00754DBA">
        <w:rPr>
          <w:color w:val="000000" w:themeColor="text1"/>
          <w:vertAlign w:val="superscript"/>
        </w:rPr>
        <w:t>-2</w:t>
      </w:r>
      <w:r w:rsidR="00E45E54">
        <w:rPr>
          <w:color w:val="000000" w:themeColor="text1"/>
        </w:rPr>
        <w:t xml:space="preserve"> to </w:t>
      </w:r>
      <w:r w:rsidR="00754DBA" w:rsidRPr="00754DBA">
        <w:rPr>
          <w:rFonts w:asciiTheme="minorHAnsi" w:eastAsia="Times New Roman" w:hAnsiTheme="minorHAnsi"/>
          <w:color w:val="222222"/>
          <w:szCs w:val="24"/>
          <w:shd w:val="clear" w:color="auto" w:fill="FFFFFF"/>
          <w:lang w:val="en-GB" w:eastAsia="en-GB"/>
        </w:rPr>
        <w:t>μmol m</w:t>
      </w:r>
      <w:r w:rsidR="00754DBA" w:rsidRPr="00754DBA">
        <w:rPr>
          <w:rFonts w:asciiTheme="minorHAnsi" w:eastAsia="Times New Roman" w:hAnsiTheme="minorHAnsi"/>
          <w:color w:val="222222"/>
          <w:szCs w:val="24"/>
          <w:shd w:val="clear" w:color="auto" w:fill="FFFFFF"/>
          <w:vertAlign w:val="superscript"/>
          <w:lang w:val="en-GB" w:eastAsia="en-GB"/>
        </w:rPr>
        <w:t>−2</w:t>
      </w:r>
      <w:r w:rsidR="00754DBA" w:rsidRPr="00754DBA">
        <w:rPr>
          <w:rFonts w:asciiTheme="minorHAnsi" w:eastAsia="Times New Roman" w:hAnsiTheme="minorHAnsi"/>
          <w:color w:val="222222"/>
          <w:szCs w:val="24"/>
          <w:shd w:val="clear" w:color="auto" w:fill="FFFFFF"/>
          <w:lang w:val="en-GB" w:eastAsia="en-GB"/>
        </w:rPr>
        <w:t> s</w:t>
      </w:r>
      <w:r w:rsidR="00754DBA" w:rsidRPr="00754DBA">
        <w:rPr>
          <w:rFonts w:asciiTheme="minorHAnsi" w:eastAsia="Times New Roman" w:hAnsiTheme="minorHAnsi"/>
          <w:color w:val="222222"/>
          <w:szCs w:val="24"/>
          <w:shd w:val="clear" w:color="auto" w:fill="FFFFFF"/>
          <w:vertAlign w:val="superscript"/>
          <w:lang w:val="en-GB" w:eastAsia="en-GB"/>
        </w:rPr>
        <w:t>−1</w:t>
      </w:r>
      <w:r w:rsidR="00E45E54">
        <w:rPr>
          <w:color w:val="000000" w:themeColor="text1"/>
        </w:rPr>
        <w:t xml:space="preserve"> by m</w:t>
      </w:r>
      <w:r w:rsidR="0084403A">
        <w:rPr>
          <w:color w:val="000000" w:themeColor="text1"/>
        </w:rPr>
        <w:t>ultiplyi</w:t>
      </w:r>
      <w:r w:rsidR="00A47C23">
        <w:rPr>
          <w:color w:val="000000" w:themeColor="text1"/>
        </w:rPr>
        <w:t>ng by a factor of 4.57 (McCree 1972</w:t>
      </w:r>
      <w:r w:rsidR="0084403A">
        <w:rPr>
          <w:color w:val="000000" w:themeColor="text1"/>
        </w:rPr>
        <w:t>).</w:t>
      </w:r>
    </w:p>
    <w:p w14:paraId="08C5BACF" w14:textId="0BA575F7" w:rsidR="004279F9" w:rsidRDefault="004279F9" w:rsidP="00F668F1">
      <w:pPr>
        <w:pStyle w:val="BodyText"/>
      </w:pPr>
      <w:r>
        <w:t>PAR was calculated using the following formula</w:t>
      </w:r>
      <w:r w:rsidR="00C16125">
        <w:t>:</w:t>
      </w:r>
    </w:p>
    <w:p w14:paraId="739EA1FC" w14:textId="77777777" w:rsidR="00E65DD0" w:rsidRDefault="00E65DD0" w:rsidP="00F668F1">
      <w:pPr>
        <w:pStyle w:val="BodyText"/>
      </w:pPr>
    </w:p>
    <w:p w14:paraId="01322DC5" w14:textId="6A52C047" w:rsidR="004279F9" w:rsidRPr="009C2570" w:rsidRDefault="00C16125" w:rsidP="00F668F1">
      <w:pPr>
        <w:pStyle w:val="BodyText"/>
      </w:pPr>
      <m:oMathPara>
        <m:oMath>
          <m:r>
            <w:rPr>
              <w:rFonts w:ascii="Cambria Math" w:hAnsi="Cambria Math"/>
            </w:rPr>
            <m:t xml:space="preserve">PAR=solar radiation at surface × </m:t>
          </m:r>
          <m:sSup>
            <m:sSupPr>
              <m:ctrlPr>
                <w:rPr>
                  <w:rFonts w:ascii="Cambria Math" w:hAnsi="Cambria Math"/>
                  <w:i/>
                </w:rPr>
              </m:ctrlPr>
            </m:sSupPr>
            <m:e>
              <m:r>
                <w:rPr>
                  <w:rFonts w:ascii="Cambria Math" w:hAnsi="Cambria Math"/>
                </w:rPr>
                <m:t>e</m:t>
              </m:r>
            </m:e>
            <m:sup>
              <m:r>
                <w:rPr>
                  <w:rFonts w:ascii="Cambria Math" w:hAnsi="Cambria Math"/>
                </w:rPr>
                <m:t>Kd</m:t>
              </m:r>
              <m:r>
                <w:rPr>
                  <w:rFonts w:ascii="Cambria Math" w:hAnsi="Cambria Math"/>
                </w:rPr>
                <m:t xml:space="preserve"> × depth of sensor</m:t>
              </m:r>
            </m:sup>
          </m:sSup>
        </m:oMath>
      </m:oMathPara>
    </w:p>
    <w:p w14:paraId="37167054" w14:textId="58D7AE2B" w:rsidR="009C2570" w:rsidRDefault="00B0343E" w:rsidP="0047748C">
      <w:pPr>
        <w:pStyle w:val="Caption"/>
        <w:jc w:val="right"/>
      </w:pPr>
      <w:r>
        <w:t>(equation 3</w:t>
      </w:r>
      <w:r w:rsidR="009C2570">
        <w:t>.)</w:t>
      </w:r>
    </w:p>
    <w:p w14:paraId="3C7EA0D9" w14:textId="1FCF565A" w:rsidR="007A578D" w:rsidRDefault="00CE4698" w:rsidP="00F668F1">
      <w:pPr>
        <w:pStyle w:val="BodyText"/>
        <w:rPr>
          <w:color w:val="000000" w:themeColor="text1"/>
        </w:rPr>
      </w:pPr>
      <w:r>
        <w:t xml:space="preserve">These </w:t>
      </w:r>
      <w:r w:rsidR="004279F9">
        <w:t>PAR values represent</w:t>
      </w:r>
      <w:r w:rsidR="000516C6">
        <w:t xml:space="preserve"> the amoun</w:t>
      </w:r>
      <w:r w:rsidR="004279F9">
        <w:t>t of light that would theoretically reach the sensors</w:t>
      </w:r>
      <w:r w:rsidR="000516C6">
        <w:t xml:space="preserve"> </w:t>
      </w:r>
      <w:r w:rsidR="004E7FEE">
        <w:t xml:space="preserve">on a sunny, clear-sky day </w:t>
      </w:r>
      <w:r w:rsidR="000516C6">
        <w:t>with completely clear water. Given that the water will not be completely clear, a</w:t>
      </w:r>
      <w:r w:rsidR="007A578D">
        <w:rPr>
          <w:color w:val="000000" w:themeColor="text1"/>
        </w:rPr>
        <w:t>ny va</w:t>
      </w:r>
      <w:r w:rsidR="000516C6">
        <w:rPr>
          <w:color w:val="000000" w:themeColor="text1"/>
        </w:rPr>
        <w:t>lues of PAR that fall above the</w:t>
      </w:r>
      <w:r w:rsidR="007A578D">
        <w:rPr>
          <w:color w:val="000000" w:themeColor="text1"/>
        </w:rPr>
        <w:t xml:space="preserve"> estimate</w:t>
      </w:r>
      <w:r w:rsidR="00892A7F">
        <w:rPr>
          <w:color w:val="000000" w:themeColor="text1"/>
        </w:rPr>
        <w:t xml:space="preserve">d </w:t>
      </w:r>
      <w:r w:rsidR="000516C6">
        <w:rPr>
          <w:color w:val="000000" w:themeColor="text1"/>
        </w:rPr>
        <w:t>PAR</w:t>
      </w:r>
      <w:r w:rsidR="007A578D">
        <w:rPr>
          <w:color w:val="000000" w:themeColor="text1"/>
        </w:rPr>
        <w:t xml:space="preserve"> are flagged as </w:t>
      </w:r>
      <w:r w:rsidR="000516C6">
        <w:rPr>
          <w:color w:val="000000" w:themeColor="text1"/>
        </w:rPr>
        <w:t>a fail.</w:t>
      </w:r>
      <w:r w:rsidR="00352DBF">
        <w:rPr>
          <w:color w:val="000000" w:themeColor="text1"/>
        </w:rPr>
        <w:t xml:space="preserve"> </w:t>
      </w:r>
    </w:p>
    <w:p w14:paraId="7E0F2D50" w14:textId="62D26AD6" w:rsidR="00194D7E" w:rsidRDefault="00194D7E" w:rsidP="00F668F1">
      <w:pPr>
        <w:pStyle w:val="BodyText"/>
        <w:rPr>
          <w:color w:val="000000" w:themeColor="text1"/>
        </w:rPr>
      </w:pPr>
      <w:r>
        <w:rPr>
          <w:color w:val="000000" w:themeColor="text1"/>
        </w:rPr>
        <w:t>This test becomes less useful during dawn and dusk as light conditions are not well represented by the solar radiation model and the test begins to flag a large number of values that may be of good quality. Therefore, all low PAR values were flagged as unevaluated given that this test cannot accurately be applied to them.</w:t>
      </w:r>
    </w:p>
    <w:p w14:paraId="170A3C97" w14:textId="4F17EAD1" w:rsidR="008C7ECC" w:rsidRDefault="008C7ECC" w:rsidP="00F668F1">
      <w:pPr>
        <w:pStyle w:val="BodyText"/>
        <w:rPr>
          <w:color w:val="000000" w:themeColor="text1"/>
        </w:rPr>
      </w:pPr>
      <w:r>
        <w:rPr>
          <w:color w:val="000000" w:themeColor="text1"/>
        </w:rPr>
        <w:t>Any data point showing a value higher than the modelled PAR value at that depth was assigned a flag of 4.</w:t>
      </w:r>
      <w:r w:rsidR="00194D7E">
        <w:rPr>
          <w:color w:val="000000" w:themeColor="text1"/>
        </w:rPr>
        <w:t xml:space="preserve"> All data points that were below a PAR value of 3 </w:t>
      </w:r>
      <w:r w:rsidR="00194D7E" w:rsidRPr="00754DBA">
        <w:rPr>
          <w:rFonts w:asciiTheme="minorHAnsi" w:eastAsia="Times New Roman" w:hAnsiTheme="minorHAnsi"/>
          <w:color w:val="222222"/>
          <w:szCs w:val="24"/>
          <w:shd w:val="clear" w:color="auto" w:fill="FFFFFF"/>
          <w:lang w:val="en-GB" w:eastAsia="en-GB"/>
        </w:rPr>
        <w:t>μmol m</w:t>
      </w:r>
      <w:r w:rsidR="00194D7E" w:rsidRPr="00754DBA">
        <w:rPr>
          <w:rFonts w:asciiTheme="minorHAnsi" w:eastAsia="Times New Roman" w:hAnsiTheme="minorHAnsi"/>
          <w:color w:val="222222"/>
          <w:szCs w:val="24"/>
          <w:shd w:val="clear" w:color="auto" w:fill="FFFFFF"/>
          <w:vertAlign w:val="superscript"/>
          <w:lang w:val="en-GB" w:eastAsia="en-GB"/>
        </w:rPr>
        <w:t>−2</w:t>
      </w:r>
      <w:r w:rsidR="00194D7E" w:rsidRPr="00754DBA">
        <w:rPr>
          <w:rFonts w:asciiTheme="minorHAnsi" w:eastAsia="Times New Roman" w:hAnsiTheme="minorHAnsi"/>
          <w:color w:val="222222"/>
          <w:szCs w:val="24"/>
          <w:shd w:val="clear" w:color="auto" w:fill="FFFFFF"/>
          <w:lang w:val="en-GB" w:eastAsia="en-GB"/>
        </w:rPr>
        <w:t> s</w:t>
      </w:r>
      <w:r w:rsidR="00194D7E" w:rsidRPr="00754DBA">
        <w:rPr>
          <w:rFonts w:asciiTheme="minorHAnsi" w:eastAsia="Times New Roman" w:hAnsiTheme="minorHAnsi"/>
          <w:color w:val="222222"/>
          <w:szCs w:val="24"/>
          <w:shd w:val="clear" w:color="auto" w:fill="FFFFFF"/>
          <w:vertAlign w:val="superscript"/>
          <w:lang w:val="en-GB" w:eastAsia="en-GB"/>
        </w:rPr>
        <w:t>−1</w:t>
      </w:r>
      <w:r w:rsidR="00194D7E">
        <w:rPr>
          <w:rFonts w:asciiTheme="minorHAnsi" w:eastAsia="Times New Roman" w:hAnsiTheme="minorHAnsi"/>
          <w:color w:val="222222"/>
          <w:szCs w:val="24"/>
          <w:shd w:val="clear" w:color="auto" w:fill="FFFFFF"/>
          <w:lang w:val="en-GB" w:eastAsia="en-GB"/>
        </w:rPr>
        <w:t xml:space="preserve"> were assigned a flag value of 2.</w:t>
      </w:r>
      <w:r w:rsidR="00194D7E">
        <w:rPr>
          <w:rFonts w:asciiTheme="minorHAnsi" w:eastAsia="Times New Roman" w:hAnsiTheme="minorHAnsi"/>
          <w:color w:val="222222"/>
          <w:szCs w:val="24"/>
          <w:shd w:val="clear" w:color="auto" w:fill="FFFFFF"/>
          <w:vertAlign w:val="superscript"/>
          <w:lang w:val="en-GB" w:eastAsia="en-GB"/>
        </w:rPr>
        <w:t xml:space="preserve"> </w:t>
      </w:r>
    </w:p>
    <w:p w14:paraId="5B51D35B" w14:textId="77777777" w:rsidR="003F755E" w:rsidRDefault="003F755E" w:rsidP="003F755E">
      <w:pPr>
        <w:pStyle w:val="BodyText"/>
        <w:rPr>
          <w:b/>
          <w:sz w:val="26"/>
          <w:szCs w:val="26"/>
        </w:rPr>
      </w:pPr>
    </w:p>
    <w:p w14:paraId="6B3F4805" w14:textId="4D373F72" w:rsidR="003F755E" w:rsidRDefault="009F31B8" w:rsidP="003F755E">
      <w:pPr>
        <w:pStyle w:val="BodyText"/>
        <w:rPr>
          <w:b/>
          <w:sz w:val="26"/>
          <w:szCs w:val="26"/>
        </w:rPr>
      </w:pPr>
      <w:r>
        <w:rPr>
          <w:b/>
          <w:sz w:val="26"/>
          <w:szCs w:val="26"/>
        </w:rPr>
        <w:t>Test 9.</w:t>
      </w:r>
      <w:r w:rsidR="003F755E">
        <w:rPr>
          <w:b/>
          <w:sz w:val="26"/>
          <w:szCs w:val="26"/>
        </w:rPr>
        <w:t xml:space="preserve"> Rate of Change Test: </w:t>
      </w:r>
    </w:p>
    <w:p w14:paraId="75BACF97" w14:textId="35068AA7" w:rsidR="003F755E" w:rsidRDefault="003F755E" w:rsidP="003F755E">
      <w:pPr>
        <w:pStyle w:val="BodyText"/>
      </w:pPr>
      <w:r>
        <w:t>This test was applied to the night-time data from all sensors. The aim here being to catch any sensors that exhibit sensor drift, which should be easily detectable using night values where no light is available.</w:t>
      </w:r>
      <w:r w:rsidR="008C7ECC">
        <w:t xml:space="preserve"> The night time PAR data was converted to nightly means and each night was assigned a standard deviation value calculated as the standard deviation of that point and the following six points.</w:t>
      </w:r>
      <w:r>
        <w:t xml:space="preserve"> Any sensor that was shown to vary </w:t>
      </w:r>
      <w:r w:rsidR="008C7ECC">
        <w:t>between two nights by more than three</w:t>
      </w:r>
      <w:r>
        <w:t xml:space="preserve"> standard deviations was flagged as a fail.</w:t>
      </w:r>
    </w:p>
    <w:p w14:paraId="2D5010BB" w14:textId="77777777" w:rsidR="00E65DD0" w:rsidRDefault="00E65DD0" w:rsidP="003F755E">
      <w:pPr>
        <w:pStyle w:val="BodyText"/>
      </w:pPr>
    </w:p>
    <w:p w14:paraId="1ABAC3BA" w14:textId="77777777" w:rsidR="003F755E" w:rsidRPr="009C2570" w:rsidRDefault="00CF76DD" w:rsidP="003F755E">
      <w:pPr>
        <w:pStyle w:val="BodyText"/>
      </w:pPr>
      <m:oMathPara>
        <m:oMath>
          <m:d>
            <m:dPr>
              <m:begChr m:val="|"/>
              <m:endChr m:val="|"/>
              <m:ctrlPr>
                <w:rPr>
                  <w:rFonts w:ascii="Cambria Math" w:hAnsi="Cambria Math"/>
                  <w:i/>
                </w:rPr>
              </m:ctrlPr>
            </m:dPr>
            <m:e>
              <m:r>
                <w:rPr>
                  <w:rFonts w:ascii="Cambria Math" w:hAnsi="Cambria Math"/>
                </w:rPr>
                <m:t>data point</m:t>
              </m:r>
              <m:d>
                <m:dPr>
                  <m:ctrlPr>
                    <w:rPr>
                      <w:rFonts w:ascii="Cambria Math" w:hAnsi="Cambria Math"/>
                      <w:i/>
                    </w:rPr>
                  </m:ctrlPr>
                </m:dPr>
                <m:e>
                  <m:r>
                    <w:rPr>
                      <w:rFonts w:ascii="Cambria Math" w:hAnsi="Cambria Math"/>
                    </w:rPr>
                    <m:t>n</m:t>
                  </m:r>
                </m:e>
              </m:d>
              <m:r>
                <w:rPr>
                  <w:rFonts w:ascii="Cambria Math" w:hAnsi="Cambria Math"/>
                </w:rPr>
                <m:t>-data point</m:t>
              </m:r>
              <m:d>
                <m:dPr>
                  <m:ctrlPr>
                    <w:rPr>
                      <w:rFonts w:ascii="Cambria Math" w:hAnsi="Cambria Math"/>
                      <w:i/>
                    </w:rPr>
                  </m:ctrlPr>
                </m:dPr>
                <m:e>
                  <m:r>
                    <w:rPr>
                      <w:rFonts w:ascii="Cambria Math" w:hAnsi="Cambria Math"/>
                    </w:rPr>
                    <m:t>n+1</m:t>
                  </m:r>
                </m:e>
              </m:d>
            </m:e>
          </m:d>
          <m:r>
            <w:rPr>
              <w:rFonts w:ascii="Cambria Math" w:hAnsi="Cambria Math"/>
            </w:rPr>
            <m:t>&gt;3×standard deviation</m:t>
          </m:r>
        </m:oMath>
      </m:oMathPara>
    </w:p>
    <w:p w14:paraId="1BB34FD2" w14:textId="206BD6DF" w:rsidR="009C2570" w:rsidRDefault="00B0343E" w:rsidP="009D745A">
      <w:pPr>
        <w:pStyle w:val="Caption"/>
        <w:jc w:val="right"/>
      </w:pPr>
      <w:r>
        <w:t>(equation 4</w:t>
      </w:r>
      <w:r w:rsidR="009C2570">
        <w:t>.)</w:t>
      </w:r>
    </w:p>
    <w:p w14:paraId="5701EE46" w14:textId="44AB906B" w:rsidR="008C7ECC" w:rsidRPr="008C7ECC" w:rsidRDefault="008C7ECC" w:rsidP="008C7ECC">
      <w:pPr>
        <w:pStyle w:val="BodyText"/>
      </w:pPr>
      <w:r>
        <w:t>Any points returning TRUE for equation 4 were assigned a flag of 4.</w:t>
      </w:r>
      <w:r w:rsidR="00684FC8">
        <w:t xml:space="preserve"> Any points that were unable to be evaluated due to not having enough subsequent points to create a window of 7 points</w:t>
      </w:r>
      <w:r w:rsidR="00021034">
        <w:t xml:space="preserve"> in order to calculate a standard deviation</w:t>
      </w:r>
      <w:r w:rsidR="00684FC8">
        <w:t xml:space="preserve"> were assigned a flag value of 2.</w:t>
      </w:r>
    </w:p>
    <w:p w14:paraId="54A5B04E" w14:textId="77777777" w:rsidR="004279F9" w:rsidRPr="004279F9" w:rsidRDefault="004279F9" w:rsidP="00F668F1">
      <w:pPr>
        <w:pStyle w:val="BodyText"/>
        <w:rPr>
          <w:color w:val="FF0000"/>
        </w:rPr>
      </w:pPr>
    </w:p>
    <w:p w14:paraId="35F02D2B" w14:textId="531724FB" w:rsidR="00F668F1" w:rsidRPr="00313EDC" w:rsidRDefault="009F31B8" w:rsidP="00F668F1">
      <w:pPr>
        <w:pStyle w:val="BodyText"/>
        <w:rPr>
          <w:b/>
          <w:sz w:val="26"/>
          <w:szCs w:val="26"/>
        </w:rPr>
      </w:pPr>
      <w:r>
        <w:rPr>
          <w:b/>
          <w:sz w:val="26"/>
          <w:szCs w:val="26"/>
        </w:rPr>
        <w:t>Test 10.</w:t>
      </w:r>
      <w:r w:rsidR="003F755E">
        <w:rPr>
          <w:b/>
          <w:sz w:val="26"/>
          <w:szCs w:val="26"/>
        </w:rPr>
        <w:t xml:space="preserve"> </w:t>
      </w:r>
      <w:r w:rsidR="00F668F1" w:rsidRPr="00313EDC">
        <w:rPr>
          <w:b/>
          <w:sz w:val="26"/>
          <w:szCs w:val="26"/>
        </w:rPr>
        <w:t>Flat Line Test:</w:t>
      </w:r>
    </w:p>
    <w:p w14:paraId="3F79B27E" w14:textId="5198947E" w:rsidR="008E3AD6" w:rsidRDefault="007A578D" w:rsidP="00F668F1">
      <w:pPr>
        <w:pStyle w:val="BodyText"/>
      </w:pPr>
      <w:r>
        <w:t xml:space="preserve">The flat line test was applied across all sensors. </w:t>
      </w:r>
      <w:r w:rsidR="000516C6">
        <w:t xml:space="preserve">This test was only run on daytime data as all sensors would be expected to flat line somewhat during the night. If a sensor returned </w:t>
      </w:r>
      <w:r w:rsidR="00595877">
        <w:t xml:space="preserve">5 </w:t>
      </w:r>
      <w:r w:rsidR="000516C6">
        <w:t xml:space="preserve">consecutive measurements </w:t>
      </w:r>
      <w:r w:rsidR="00595877">
        <w:t>within a tolerance value of 0.1</w:t>
      </w:r>
      <w:r w:rsidR="00001D5E">
        <w:t>,</w:t>
      </w:r>
      <w:r w:rsidR="000516C6">
        <w:t xml:space="preserve"> the 5</w:t>
      </w:r>
      <w:r w:rsidR="000516C6" w:rsidRPr="000516C6">
        <w:rPr>
          <w:vertAlign w:val="superscript"/>
        </w:rPr>
        <w:t>th</w:t>
      </w:r>
      <w:r w:rsidR="000516C6">
        <w:t xml:space="preserve"> value was flagged as a fail.</w:t>
      </w:r>
      <w:r w:rsidR="00595877">
        <w:t xml:space="preserve"> </w:t>
      </w:r>
    </w:p>
    <w:p w14:paraId="38BAE1E0" w14:textId="269568BD" w:rsidR="00595877" w:rsidRDefault="00595877" w:rsidP="00F668F1">
      <w:pPr>
        <w:pStyle w:val="BodyText"/>
      </w:pPr>
      <w:r>
        <w:t>The flat line test was implemented</w:t>
      </w:r>
      <w:r w:rsidR="008D6BEB">
        <w:t xml:space="preserve"> using a rolling window of 5 data points. The following</w:t>
      </w:r>
      <w:r>
        <w:t xml:space="preserve"> </w:t>
      </w:r>
      <w:r w:rsidR="008D6BEB">
        <w:t>formula was applied to each set of data points:</w:t>
      </w:r>
    </w:p>
    <w:p w14:paraId="4FBBF207" w14:textId="5CA0FD95" w:rsidR="00595877" w:rsidRPr="009C2570" w:rsidRDefault="008D6BEB" w:rsidP="00F668F1">
      <w:pPr>
        <w:pStyle w:val="BodyText"/>
      </w:pPr>
      <m:oMathPara>
        <m:oMath>
          <m:r>
            <w:rPr>
              <w:rFonts w:ascii="Cambria Math" w:hAnsi="Cambria Math"/>
            </w:rPr>
            <m:t>|maximum value-minimum value| &lt;tolerance value</m:t>
          </m:r>
        </m:oMath>
      </m:oMathPara>
    </w:p>
    <w:p w14:paraId="1A29DD16" w14:textId="13FC9F89" w:rsidR="009C2570" w:rsidRDefault="00B0343E" w:rsidP="009D745A">
      <w:pPr>
        <w:pStyle w:val="Caption"/>
        <w:jc w:val="right"/>
      </w:pPr>
      <w:r>
        <w:lastRenderedPageBreak/>
        <w:t>(equation 5</w:t>
      </w:r>
      <w:r w:rsidR="009C2570">
        <w:t>.)</w:t>
      </w:r>
    </w:p>
    <w:p w14:paraId="7FE0CF1C" w14:textId="75D270E9" w:rsidR="0044193A" w:rsidRDefault="008C7ECC" w:rsidP="00F668F1">
      <w:pPr>
        <w:pStyle w:val="BodyText"/>
      </w:pPr>
      <w:r>
        <w:t>The final data point in any set of 5 points that returned TRUE for equation 5 was assigned a flag of 4.</w:t>
      </w:r>
      <w:r w:rsidR="001B2D32">
        <w:t xml:space="preserve"> Any points that were unable to be evaluated due to </w:t>
      </w:r>
      <w:r w:rsidR="00684FC8">
        <w:t>not having enough subsequent points to create a window of 5 points were assigned a flag value of 2.</w:t>
      </w:r>
    </w:p>
    <w:p w14:paraId="4CCCEA61" w14:textId="77777777" w:rsidR="00CC1770" w:rsidRPr="00A47268" w:rsidRDefault="00CC1770" w:rsidP="00F668F1">
      <w:pPr>
        <w:pStyle w:val="BodyText"/>
      </w:pPr>
    </w:p>
    <w:p w14:paraId="784E9B92" w14:textId="763D88A9" w:rsidR="00F668F1" w:rsidRPr="00313EDC" w:rsidRDefault="009F31B8" w:rsidP="00F668F1">
      <w:pPr>
        <w:pStyle w:val="BodyText"/>
        <w:rPr>
          <w:b/>
          <w:sz w:val="26"/>
          <w:szCs w:val="26"/>
        </w:rPr>
      </w:pPr>
      <w:r>
        <w:rPr>
          <w:b/>
          <w:sz w:val="26"/>
          <w:szCs w:val="26"/>
        </w:rPr>
        <w:t>Test 13.</w:t>
      </w:r>
      <w:r w:rsidR="003F755E">
        <w:rPr>
          <w:b/>
          <w:sz w:val="26"/>
          <w:szCs w:val="26"/>
        </w:rPr>
        <w:t xml:space="preserve"> </w:t>
      </w:r>
      <w:r w:rsidR="00F668F1" w:rsidRPr="00313EDC">
        <w:rPr>
          <w:b/>
          <w:sz w:val="26"/>
          <w:szCs w:val="26"/>
        </w:rPr>
        <w:t>Neighbour Test</w:t>
      </w:r>
      <w:r w:rsidR="00527987">
        <w:rPr>
          <w:b/>
          <w:sz w:val="26"/>
          <w:szCs w:val="26"/>
        </w:rPr>
        <w:t>:</w:t>
      </w:r>
    </w:p>
    <w:p w14:paraId="7535816C" w14:textId="1B7D0522" w:rsidR="00501D55" w:rsidRDefault="00C77447" w:rsidP="00F668F1">
      <w:pPr>
        <w:pStyle w:val="BodyText"/>
      </w:pPr>
      <w:r>
        <w:t xml:space="preserve">The neighbour test </w:t>
      </w:r>
      <w:r w:rsidR="00196F11">
        <w:t>used</w:t>
      </w:r>
      <w:r w:rsidR="009C1E00">
        <w:t xml:space="preserve"> all PAR sensors deployed on the same mooring</w:t>
      </w:r>
      <w:r w:rsidR="00196F11">
        <w:t xml:space="preserve"> and compared their records. The theory is that all sensors should show similar trends with time, with the sensors at greater depths given a more attenuated signal. The test thus </w:t>
      </w:r>
      <w:r>
        <w:t xml:space="preserve">consisted of </w:t>
      </w:r>
      <w:r w:rsidR="00C262FE">
        <w:t>comparing each sensor to those mounted below them on</w:t>
      </w:r>
      <w:r w:rsidR="00644991">
        <w:t xml:space="preserve"> the mooring. If the readings from a sensor were observed to drop below multiple deeper sensors the data was flagged as a failure. If a sensor only fell below one other sensor it becomes difficult to say with certainty which sensor was at fault, so in this scenario both data points are listed as suspect.</w:t>
      </w:r>
      <w:r w:rsidR="004279F9">
        <w:t xml:space="preserve"> </w:t>
      </w:r>
    </w:p>
    <w:p w14:paraId="35713FD7" w14:textId="78E9AAC5" w:rsidR="000127EF" w:rsidRDefault="000127EF" w:rsidP="00F668F1">
      <w:pPr>
        <w:pStyle w:val="BodyText"/>
      </w:pPr>
      <w:r>
        <w:t>Any sensor returning a daily mean PAR value that was lower than more than one deeper sensor was given a flag of 4. If the value was lower than that from a single deeper sensor then both data points were given a flag of 3.</w:t>
      </w:r>
      <w:r w:rsidR="002402E4">
        <w:t xml:space="preserve"> Any sensor that could not be compared to other sensors was considered unevaluated and </w:t>
      </w:r>
      <w:r w:rsidR="00450D87">
        <w:t>assigned</w:t>
      </w:r>
      <w:r w:rsidR="002402E4">
        <w:t xml:space="preserve"> a flag value of 2.</w:t>
      </w:r>
    </w:p>
    <w:p w14:paraId="6073930A" w14:textId="77777777" w:rsidR="00A274D9" w:rsidRDefault="00A274D9" w:rsidP="00F668F1">
      <w:pPr>
        <w:pStyle w:val="BodyText"/>
      </w:pPr>
    </w:p>
    <w:p w14:paraId="486931E4" w14:textId="070CEC34" w:rsidR="0035495B" w:rsidRDefault="0035495B" w:rsidP="0035495B">
      <w:pPr>
        <w:pStyle w:val="Heading2"/>
      </w:pPr>
      <w:bookmarkStart w:id="14" w:name="_Toc516131849"/>
      <w:r>
        <w:t>Flag statistics</w:t>
      </w:r>
      <w:bookmarkEnd w:id="14"/>
    </w:p>
    <w:p w14:paraId="05950CE7" w14:textId="189AD914" w:rsidR="000510BE" w:rsidRPr="000510BE" w:rsidRDefault="000510BE" w:rsidP="000510BE">
      <w:pPr>
        <w:pStyle w:val="Caption"/>
      </w:pPr>
      <w:r>
        <w:t>Table 5. Flag counts from each deployment for each test</w:t>
      </w:r>
    </w:p>
    <w:tbl>
      <w:tblPr>
        <w:tblStyle w:val="TableCSIRO"/>
        <w:tblW w:w="0" w:type="auto"/>
        <w:tblLook w:val="04A0" w:firstRow="1" w:lastRow="0" w:firstColumn="1" w:lastColumn="0" w:noHBand="0" w:noVBand="1"/>
      </w:tblPr>
      <w:tblGrid>
        <w:gridCol w:w="1770"/>
        <w:gridCol w:w="1803"/>
        <w:gridCol w:w="1305"/>
        <w:gridCol w:w="1549"/>
        <w:gridCol w:w="1549"/>
        <w:gridCol w:w="1549"/>
      </w:tblGrid>
      <w:tr w:rsidR="009B32FE" w14:paraId="1A628015" w14:textId="77777777" w:rsidTr="009B3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38F9B5AD" w14:textId="6F17E80B" w:rsidR="009B32FE" w:rsidRPr="00D43CED" w:rsidRDefault="009B32FE" w:rsidP="00723754">
            <w:pPr>
              <w:pStyle w:val="BodyText"/>
              <w:rPr>
                <w:color w:val="FFFFFF" w:themeColor="background1"/>
              </w:rPr>
            </w:pPr>
            <w:r>
              <w:rPr>
                <w:color w:val="FFFFFF" w:themeColor="background1"/>
              </w:rPr>
              <w:t>TEST</w:t>
            </w:r>
          </w:p>
        </w:tc>
        <w:tc>
          <w:tcPr>
            <w:tcW w:w="1803" w:type="dxa"/>
          </w:tcPr>
          <w:p w14:paraId="2C02576E" w14:textId="5A97DAEE" w:rsidR="009B32FE" w:rsidRDefault="009B32FE" w:rsidP="00723754">
            <w:pPr>
              <w:pStyle w:val="BodyTex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DEPLOYMENT</w:t>
            </w:r>
          </w:p>
        </w:tc>
        <w:tc>
          <w:tcPr>
            <w:tcW w:w="1305" w:type="dxa"/>
          </w:tcPr>
          <w:p w14:paraId="5EBB8A3C" w14:textId="7C2ED730" w:rsidR="009B32FE" w:rsidRPr="00D43CED" w:rsidRDefault="009B32FE" w:rsidP="00723754">
            <w:pPr>
              <w:pStyle w:val="BodyTex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FLAG = 1</w:t>
            </w:r>
          </w:p>
        </w:tc>
        <w:tc>
          <w:tcPr>
            <w:tcW w:w="1549" w:type="dxa"/>
          </w:tcPr>
          <w:p w14:paraId="5BB2F836" w14:textId="1223C2C8" w:rsidR="009B32FE" w:rsidRPr="00D43CED" w:rsidRDefault="009B32FE" w:rsidP="00723754">
            <w:pPr>
              <w:pStyle w:val="BodyTex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FLAG = 2</w:t>
            </w:r>
          </w:p>
        </w:tc>
        <w:tc>
          <w:tcPr>
            <w:tcW w:w="1549" w:type="dxa"/>
          </w:tcPr>
          <w:p w14:paraId="7BE91657" w14:textId="00F420D2" w:rsidR="009B32FE" w:rsidRPr="00D43CED" w:rsidRDefault="009B32FE" w:rsidP="00723754">
            <w:pPr>
              <w:pStyle w:val="BodyTex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FLAG = 3</w:t>
            </w:r>
          </w:p>
        </w:tc>
        <w:tc>
          <w:tcPr>
            <w:tcW w:w="1549" w:type="dxa"/>
          </w:tcPr>
          <w:p w14:paraId="380B08EF" w14:textId="309BB836" w:rsidR="009B32FE" w:rsidRPr="00D43CED" w:rsidRDefault="009B32FE" w:rsidP="00723754">
            <w:pPr>
              <w:pStyle w:val="BodyTex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FLAG = 4</w:t>
            </w:r>
          </w:p>
        </w:tc>
      </w:tr>
      <w:tr w:rsidR="009B32FE" w14:paraId="44D5548B" w14:textId="77777777" w:rsidTr="009B3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4FD87580" w14:textId="60F6B1A1" w:rsidR="009B32FE" w:rsidRDefault="009B32FE" w:rsidP="00723754">
            <w:pPr>
              <w:pStyle w:val="BodyText"/>
            </w:pPr>
            <w:r>
              <w:t>Gross Range</w:t>
            </w:r>
          </w:p>
        </w:tc>
        <w:tc>
          <w:tcPr>
            <w:tcW w:w="1803" w:type="dxa"/>
          </w:tcPr>
          <w:p w14:paraId="482AF8B8" w14:textId="77777777" w:rsidR="009B32FE" w:rsidRPr="00703F84" w:rsidRDefault="009716DD"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6</w:t>
            </w:r>
          </w:p>
          <w:p w14:paraId="61F85329" w14:textId="77777777" w:rsidR="009716DD" w:rsidRPr="00703F84" w:rsidRDefault="009716DD"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7</w:t>
            </w:r>
          </w:p>
          <w:p w14:paraId="74114BCA" w14:textId="77777777" w:rsidR="009716DD" w:rsidRPr="00703F84" w:rsidRDefault="009716DD"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8</w:t>
            </w:r>
          </w:p>
          <w:p w14:paraId="3FB90F80" w14:textId="77777777" w:rsidR="009716DD" w:rsidRPr="00703F84" w:rsidRDefault="009716DD"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9</w:t>
            </w:r>
          </w:p>
          <w:p w14:paraId="0F69747F" w14:textId="77777777" w:rsidR="009716DD" w:rsidRPr="00703F84" w:rsidRDefault="009716DD"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10</w:t>
            </w:r>
          </w:p>
          <w:p w14:paraId="2E97DC48" w14:textId="77777777" w:rsidR="009716DD" w:rsidRPr="00703F84" w:rsidRDefault="009716DD"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11</w:t>
            </w:r>
          </w:p>
          <w:p w14:paraId="4AF962F0" w14:textId="77777777" w:rsidR="009716DD" w:rsidRPr="00703F84" w:rsidRDefault="009716DD"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1</w:t>
            </w:r>
          </w:p>
          <w:p w14:paraId="55D7C79E" w14:textId="77777777" w:rsidR="009716DD" w:rsidRPr="00703F84" w:rsidRDefault="009716DD"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2</w:t>
            </w:r>
          </w:p>
          <w:p w14:paraId="11031C9A" w14:textId="77777777" w:rsidR="009716DD" w:rsidRPr="00703F84" w:rsidRDefault="009716DD"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3</w:t>
            </w:r>
          </w:p>
          <w:p w14:paraId="5380D3DC" w14:textId="77777777" w:rsidR="009716DD" w:rsidRPr="00703F84" w:rsidRDefault="009716DD"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4</w:t>
            </w:r>
          </w:p>
          <w:p w14:paraId="78450022" w14:textId="77777777" w:rsidR="009716DD" w:rsidRDefault="009716DD"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5</w:t>
            </w:r>
          </w:p>
          <w:p w14:paraId="00323DC5" w14:textId="0A2312F0" w:rsidR="00512829" w:rsidRPr="00450B2D" w:rsidRDefault="00512829"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b/>
                <w:sz w:val="18"/>
                <w:szCs w:val="18"/>
              </w:rPr>
            </w:pPr>
            <w:r w:rsidRPr="00450B2D">
              <w:rPr>
                <w:b/>
                <w:sz w:val="18"/>
                <w:szCs w:val="18"/>
              </w:rPr>
              <w:t>TOTAL</w:t>
            </w:r>
          </w:p>
        </w:tc>
        <w:tc>
          <w:tcPr>
            <w:tcW w:w="1305" w:type="dxa"/>
          </w:tcPr>
          <w:p w14:paraId="3E20A177" w14:textId="70E0EEB3" w:rsidR="009B32FE" w:rsidRPr="00703F84" w:rsidRDefault="009B32FE"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49" w:type="dxa"/>
          </w:tcPr>
          <w:p w14:paraId="2B617740" w14:textId="77777777" w:rsidR="009B32F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p w14:paraId="0F6DF8EF" w14:textId="77777777" w:rsidR="00194D7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p w14:paraId="0635B6D6" w14:textId="77777777" w:rsidR="00194D7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p w14:paraId="71432B76" w14:textId="77777777" w:rsidR="00194D7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p w14:paraId="1AF02E34" w14:textId="77777777" w:rsidR="00194D7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p w14:paraId="4AE3FC9E" w14:textId="77777777" w:rsidR="00194D7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p w14:paraId="042D0B73" w14:textId="77777777" w:rsidR="00194D7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p w14:paraId="24A7DCE2" w14:textId="77777777" w:rsidR="00194D7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p w14:paraId="3DD4080D" w14:textId="77777777" w:rsidR="00194D7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p w14:paraId="2D41401A" w14:textId="77777777" w:rsidR="00194D7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p w14:paraId="5D50AFBD" w14:textId="77777777" w:rsidR="00194D7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w:t>
            </w:r>
          </w:p>
          <w:p w14:paraId="04DF36A3" w14:textId="7B72CC29" w:rsidR="00194D7E" w:rsidRPr="00194D7E" w:rsidRDefault="00194D7E" w:rsidP="00194D7E">
            <w:pPr>
              <w:pStyle w:val="BodyText"/>
              <w:spacing w:line="240" w:lineRule="auto"/>
              <w:cnfStyle w:val="000000100000" w:firstRow="0" w:lastRow="0" w:firstColumn="0" w:lastColumn="0" w:oddVBand="0" w:evenVBand="0" w:oddHBand="1" w:evenHBand="0" w:firstRowFirstColumn="0" w:firstRowLastColumn="0" w:lastRowFirstColumn="0" w:lastRowLastColumn="0"/>
              <w:rPr>
                <w:b/>
                <w:sz w:val="18"/>
                <w:szCs w:val="18"/>
              </w:rPr>
            </w:pPr>
            <w:r w:rsidRPr="00194D7E">
              <w:rPr>
                <w:b/>
                <w:sz w:val="18"/>
                <w:szCs w:val="18"/>
              </w:rPr>
              <w:t>N/A</w:t>
            </w:r>
          </w:p>
        </w:tc>
        <w:tc>
          <w:tcPr>
            <w:tcW w:w="1549" w:type="dxa"/>
          </w:tcPr>
          <w:p w14:paraId="023FCDFB" w14:textId="77777777" w:rsidR="009B32FE" w:rsidRPr="00703F84" w:rsidRDefault="009B32FE"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49" w:type="dxa"/>
          </w:tcPr>
          <w:p w14:paraId="64CDC397" w14:textId="77777777" w:rsidR="009B32FE" w:rsidRPr="00703F84" w:rsidRDefault="009B32FE"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r>
      <w:tr w:rsidR="009716DD" w14:paraId="059A1EBD" w14:textId="77777777" w:rsidTr="009B32FE">
        <w:tc>
          <w:tcPr>
            <w:cnfStyle w:val="001000000000" w:firstRow="0" w:lastRow="0" w:firstColumn="1" w:lastColumn="0" w:oddVBand="0" w:evenVBand="0" w:oddHBand="0" w:evenHBand="0" w:firstRowFirstColumn="0" w:firstRowLastColumn="0" w:lastRowFirstColumn="0" w:lastRowLastColumn="0"/>
            <w:tcW w:w="1770" w:type="dxa"/>
          </w:tcPr>
          <w:p w14:paraId="6CDBE980" w14:textId="730953CD" w:rsidR="009716DD" w:rsidRDefault="009716DD" w:rsidP="00723754">
            <w:pPr>
              <w:pStyle w:val="BodyText"/>
            </w:pPr>
            <w:r>
              <w:t>Climatology</w:t>
            </w:r>
          </w:p>
        </w:tc>
        <w:tc>
          <w:tcPr>
            <w:tcW w:w="1803" w:type="dxa"/>
          </w:tcPr>
          <w:p w14:paraId="6A5C9292"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6</w:t>
            </w:r>
          </w:p>
          <w:p w14:paraId="7C6FD5A9"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7</w:t>
            </w:r>
          </w:p>
          <w:p w14:paraId="6964A070"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8</w:t>
            </w:r>
          </w:p>
          <w:p w14:paraId="546BE631"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9</w:t>
            </w:r>
          </w:p>
          <w:p w14:paraId="4A6AC928"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lastRenderedPageBreak/>
              <w:t>Pulse 10</w:t>
            </w:r>
          </w:p>
          <w:p w14:paraId="7DB3D7D2"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11</w:t>
            </w:r>
          </w:p>
          <w:p w14:paraId="776BA0C0"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1</w:t>
            </w:r>
          </w:p>
          <w:p w14:paraId="7702E38D"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2</w:t>
            </w:r>
          </w:p>
          <w:p w14:paraId="44E09787"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3</w:t>
            </w:r>
          </w:p>
          <w:p w14:paraId="7721E0E5"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4</w:t>
            </w:r>
          </w:p>
          <w:p w14:paraId="7E9A3AF4" w14:textId="77777777" w:rsidR="009716DD"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5</w:t>
            </w:r>
          </w:p>
          <w:p w14:paraId="6458A50F" w14:textId="7DD4A490" w:rsidR="00512829" w:rsidRPr="00450B2D" w:rsidRDefault="00512829"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b/>
                <w:sz w:val="18"/>
                <w:szCs w:val="18"/>
              </w:rPr>
            </w:pPr>
            <w:r w:rsidRPr="00450B2D">
              <w:rPr>
                <w:b/>
                <w:sz w:val="18"/>
                <w:szCs w:val="18"/>
              </w:rPr>
              <w:t>TOTAL</w:t>
            </w:r>
          </w:p>
        </w:tc>
        <w:tc>
          <w:tcPr>
            <w:tcW w:w="1305" w:type="dxa"/>
          </w:tcPr>
          <w:p w14:paraId="4B99D114" w14:textId="23F0B4E6"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49" w:type="dxa"/>
          </w:tcPr>
          <w:p w14:paraId="66F6D696"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49" w:type="dxa"/>
          </w:tcPr>
          <w:p w14:paraId="26932F08"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49" w:type="dxa"/>
          </w:tcPr>
          <w:p w14:paraId="77800704"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9716DD" w14:paraId="6589D073" w14:textId="77777777" w:rsidTr="009B3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0499FCEC" w14:textId="47E0CD9E" w:rsidR="009716DD" w:rsidRDefault="009716DD" w:rsidP="00723754">
            <w:pPr>
              <w:pStyle w:val="BodyText"/>
            </w:pPr>
            <w:r>
              <w:lastRenderedPageBreak/>
              <w:t>Rate of Change</w:t>
            </w:r>
          </w:p>
        </w:tc>
        <w:tc>
          <w:tcPr>
            <w:tcW w:w="1803" w:type="dxa"/>
          </w:tcPr>
          <w:p w14:paraId="7E80A529"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6</w:t>
            </w:r>
          </w:p>
          <w:p w14:paraId="284D0637"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7</w:t>
            </w:r>
          </w:p>
          <w:p w14:paraId="2DF42A3F"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8</w:t>
            </w:r>
          </w:p>
          <w:p w14:paraId="0B058A8E"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9</w:t>
            </w:r>
          </w:p>
          <w:p w14:paraId="6EA130FD"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10</w:t>
            </w:r>
          </w:p>
          <w:p w14:paraId="38E15E16"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11</w:t>
            </w:r>
          </w:p>
          <w:p w14:paraId="38E3355A"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1</w:t>
            </w:r>
          </w:p>
          <w:p w14:paraId="7F82A2D8"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2</w:t>
            </w:r>
          </w:p>
          <w:p w14:paraId="51AE40EA"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3</w:t>
            </w:r>
          </w:p>
          <w:p w14:paraId="24FD2202"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4</w:t>
            </w:r>
          </w:p>
          <w:p w14:paraId="61BA2750" w14:textId="77777777" w:rsidR="009716DD"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5</w:t>
            </w:r>
          </w:p>
          <w:p w14:paraId="04CB5E04" w14:textId="3D8323C5" w:rsidR="00512829" w:rsidRPr="00450B2D" w:rsidRDefault="00512829"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b/>
                <w:sz w:val="18"/>
                <w:szCs w:val="18"/>
              </w:rPr>
            </w:pPr>
            <w:r w:rsidRPr="00450B2D">
              <w:rPr>
                <w:b/>
                <w:sz w:val="18"/>
                <w:szCs w:val="18"/>
              </w:rPr>
              <w:t>TOTAL</w:t>
            </w:r>
          </w:p>
        </w:tc>
        <w:tc>
          <w:tcPr>
            <w:tcW w:w="1305" w:type="dxa"/>
          </w:tcPr>
          <w:p w14:paraId="2288AF6B" w14:textId="37C1118F"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49" w:type="dxa"/>
          </w:tcPr>
          <w:p w14:paraId="70BE72DC"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49" w:type="dxa"/>
          </w:tcPr>
          <w:p w14:paraId="55495DB4"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49" w:type="dxa"/>
          </w:tcPr>
          <w:p w14:paraId="7A9C9EEC"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r>
      <w:tr w:rsidR="009716DD" w14:paraId="7318AAB1" w14:textId="77777777" w:rsidTr="009B32FE">
        <w:tc>
          <w:tcPr>
            <w:cnfStyle w:val="001000000000" w:firstRow="0" w:lastRow="0" w:firstColumn="1" w:lastColumn="0" w:oddVBand="0" w:evenVBand="0" w:oddHBand="0" w:evenHBand="0" w:firstRowFirstColumn="0" w:firstRowLastColumn="0" w:lastRowFirstColumn="0" w:lastRowLastColumn="0"/>
            <w:tcW w:w="1770" w:type="dxa"/>
          </w:tcPr>
          <w:p w14:paraId="730EAA69" w14:textId="163D00D7" w:rsidR="009716DD" w:rsidRDefault="009716DD" w:rsidP="00723754">
            <w:pPr>
              <w:pStyle w:val="BodyText"/>
            </w:pPr>
            <w:r>
              <w:t>Flat Line</w:t>
            </w:r>
          </w:p>
        </w:tc>
        <w:tc>
          <w:tcPr>
            <w:tcW w:w="1803" w:type="dxa"/>
          </w:tcPr>
          <w:p w14:paraId="6E88F535"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6</w:t>
            </w:r>
          </w:p>
          <w:p w14:paraId="1733F349"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7</w:t>
            </w:r>
          </w:p>
          <w:p w14:paraId="3F08E2E7"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8</w:t>
            </w:r>
          </w:p>
          <w:p w14:paraId="52F59846"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9</w:t>
            </w:r>
          </w:p>
          <w:p w14:paraId="32DFA5E6"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10</w:t>
            </w:r>
          </w:p>
          <w:p w14:paraId="48EC34AE"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11</w:t>
            </w:r>
          </w:p>
          <w:p w14:paraId="28ADE608"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1</w:t>
            </w:r>
          </w:p>
          <w:p w14:paraId="325E8D2F"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2</w:t>
            </w:r>
          </w:p>
          <w:p w14:paraId="705B1A77"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3</w:t>
            </w:r>
          </w:p>
          <w:p w14:paraId="721331A0"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4</w:t>
            </w:r>
          </w:p>
          <w:p w14:paraId="6B001222" w14:textId="77777777" w:rsidR="009716DD"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5</w:t>
            </w:r>
          </w:p>
          <w:p w14:paraId="6FE4A2B6" w14:textId="7CC48CD2" w:rsidR="00512829" w:rsidRPr="00450B2D" w:rsidRDefault="00512829"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b/>
                <w:sz w:val="18"/>
                <w:szCs w:val="18"/>
              </w:rPr>
            </w:pPr>
            <w:r w:rsidRPr="00450B2D">
              <w:rPr>
                <w:b/>
                <w:sz w:val="18"/>
                <w:szCs w:val="18"/>
              </w:rPr>
              <w:t>TOTAL</w:t>
            </w:r>
          </w:p>
        </w:tc>
        <w:tc>
          <w:tcPr>
            <w:tcW w:w="1305" w:type="dxa"/>
          </w:tcPr>
          <w:p w14:paraId="14AC67CC" w14:textId="08E26260"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49" w:type="dxa"/>
          </w:tcPr>
          <w:p w14:paraId="3516B515"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49" w:type="dxa"/>
          </w:tcPr>
          <w:p w14:paraId="432DB468"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49" w:type="dxa"/>
          </w:tcPr>
          <w:p w14:paraId="4B6EC216"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9716DD" w14:paraId="37C72D0C" w14:textId="77777777" w:rsidTr="009B3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380F39A3" w14:textId="259D14E5" w:rsidR="009716DD" w:rsidRDefault="009716DD" w:rsidP="00723754">
            <w:pPr>
              <w:pStyle w:val="BodyText"/>
            </w:pPr>
            <w:r>
              <w:t>Neighbour</w:t>
            </w:r>
          </w:p>
        </w:tc>
        <w:tc>
          <w:tcPr>
            <w:tcW w:w="1803" w:type="dxa"/>
          </w:tcPr>
          <w:p w14:paraId="3C52A2DA"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6</w:t>
            </w:r>
          </w:p>
          <w:p w14:paraId="493E5A17"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7</w:t>
            </w:r>
          </w:p>
          <w:p w14:paraId="7812F679"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8</w:t>
            </w:r>
          </w:p>
          <w:p w14:paraId="0A868329"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9</w:t>
            </w:r>
          </w:p>
          <w:p w14:paraId="65627177"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10</w:t>
            </w:r>
          </w:p>
          <w:p w14:paraId="0CA7DD91"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Pulse 11</w:t>
            </w:r>
          </w:p>
          <w:p w14:paraId="1EEBB668"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1</w:t>
            </w:r>
          </w:p>
          <w:p w14:paraId="53C16622"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2</w:t>
            </w:r>
          </w:p>
          <w:p w14:paraId="3D780297"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3</w:t>
            </w:r>
          </w:p>
          <w:p w14:paraId="40082556"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lastRenderedPageBreak/>
              <w:t>SOFS 4</w:t>
            </w:r>
          </w:p>
          <w:p w14:paraId="39E3C755" w14:textId="77777777" w:rsidR="009716DD"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703F84">
              <w:rPr>
                <w:sz w:val="18"/>
                <w:szCs w:val="18"/>
              </w:rPr>
              <w:t>SOFS 5</w:t>
            </w:r>
          </w:p>
          <w:p w14:paraId="6EE3612A" w14:textId="7262E7B6" w:rsidR="00512829" w:rsidRPr="00450B2D" w:rsidRDefault="00512829"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b/>
                <w:sz w:val="18"/>
                <w:szCs w:val="18"/>
              </w:rPr>
            </w:pPr>
            <w:r w:rsidRPr="00450B2D">
              <w:rPr>
                <w:b/>
                <w:sz w:val="18"/>
                <w:szCs w:val="18"/>
              </w:rPr>
              <w:t>TOTAL</w:t>
            </w:r>
          </w:p>
        </w:tc>
        <w:tc>
          <w:tcPr>
            <w:tcW w:w="1305" w:type="dxa"/>
          </w:tcPr>
          <w:p w14:paraId="3B22EA5F" w14:textId="6957F874"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49" w:type="dxa"/>
          </w:tcPr>
          <w:p w14:paraId="45861547"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49" w:type="dxa"/>
          </w:tcPr>
          <w:p w14:paraId="43EB2BAB"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49" w:type="dxa"/>
          </w:tcPr>
          <w:p w14:paraId="2FF72806" w14:textId="77777777" w:rsidR="009716DD" w:rsidRPr="00703F84" w:rsidRDefault="009716DD" w:rsidP="00703F84">
            <w:pPr>
              <w:pStyle w:val="BodyText"/>
              <w:spacing w:line="240" w:lineRule="auto"/>
              <w:cnfStyle w:val="000000100000" w:firstRow="0" w:lastRow="0" w:firstColumn="0" w:lastColumn="0" w:oddVBand="0" w:evenVBand="0" w:oddHBand="1" w:evenHBand="0" w:firstRowFirstColumn="0" w:firstRowLastColumn="0" w:lastRowFirstColumn="0" w:lastRowLastColumn="0"/>
              <w:rPr>
                <w:sz w:val="18"/>
                <w:szCs w:val="18"/>
              </w:rPr>
            </w:pPr>
          </w:p>
        </w:tc>
      </w:tr>
      <w:tr w:rsidR="009716DD" w14:paraId="2073716A" w14:textId="77777777" w:rsidTr="009B32FE">
        <w:tc>
          <w:tcPr>
            <w:cnfStyle w:val="001000000000" w:firstRow="0" w:lastRow="0" w:firstColumn="1" w:lastColumn="0" w:oddVBand="0" w:evenVBand="0" w:oddHBand="0" w:evenHBand="0" w:firstRowFirstColumn="0" w:firstRowLastColumn="0" w:lastRowFirstColumn="0" w:lastRowLastColumn="0"/>
            <w:tcW w:w="1770" w:type="dxa"/>
          </w:tcPr>
          <w:p w14:paraId="1DB7912C" w14:textId="766A89B5" w:rsidR="009716DD" w:rsidRDefault="009716DD" w:rsidP="00723754">
            <w:pPr>
              <w:pStyle w:val="BodyText"/>
            </w:pPr>
            <w:r>
              <w:lastRenderedPageBreak/>
              <w:t>Flag Totals</w:t>
            </w:r>
          </w:p>
        </w:tc>
        <w:tc>
          <w:tcPr>
            <w:tcW w:w="1803" w:type="dxa"/>
          </w:tcPr>
          <w:p w14:paraId="404CEDF7"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6</w:t>
            </w:r>
          </w:p>
          <w:p w14:paraId="6251F4C5"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7</w:t>
            </w:r>
          </w:p>
          <w:p w14:paraId="7D2813D0"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8</w:t>
            </w:r>
          </w:p>
          <w:p w14:paraId="058D0222"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9</w:t>
            </w:r>
          </w:p>
          <w:p w14:paraId="0D9797AA"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10</w:t>
            </w:r>
          </w:p>
          <w:p w14:paraId="0BA208E9"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Pulse 11</w:t>
            </w:r>
          </w:p>
          <w:p w14:paraId="623C964E"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1</w:t>
            </w:r>
          </w:p>
          <w:p w14:paraId="495F0900"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2</w:t>
            </w:r>
          </w:p>
          <w:p w14:paraId="5DE91698"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3</w:t>
            </w:r>
          </w:p>
          <w:p w14:paraId="5214BE01"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4</w:t>
            </w:r>
          </w:p>
          <w:p w14:paraId="5760172B" w14:textId="77777777" w:rsidR="009716DD"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703F84">
              <w:rPr>
                <w:sz w:val="18"/>
                <w:szCs w:val="18"/>
              </w:rPr>
              <w:t>SOFS 5</w:t>
            </w:r>
          </w:p>
          <w:p w14:paraId="1AFF98DB" w14:textId="1C65B5BF" w:rsidR="00512829" w:rsidRPr="00450B2D" w:rsidRDefault="00512829"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b/>
                <w:sz w:val="18"/>
                <w:szCs w:val="18"/>
              </w:rPr>
            </w:pPr>
            <w:r w:rsidRPr="00450B2D">
              <w:rPr>
                <w:b/>
                <w:sz w:val="18"/>
                <w:szCs w:val="18"/>
              </w:rPr>
              <w:t>TOTAL</w:t>
            </w:r>
          </w:p>
        </w:tc>
        <w:tc>
          <w:tcPr>
            <w:tcW w:w="1305" w:type="dxa"/>
          </w:tcPr>
          <w:p w14:paraId="26490E44" w14:textId="24137F19"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49" w:type="dxa"/>
          </w:tcPr>
          <w:p w14:paraId="5BB512E7"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49" w:type="dxa"/>
          </w:tcPr>
          <w:p w14:paraId="4CA31DB4"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549" w:type="dxa"/>
          </w:tcPr>
          <w:p w14:paraId="28B770E9" w14:textId="77777777" w:rsidR="009716DD" w:rsidRPr="00703F84" w:rsidRDefault="009716DD" w:rsidP="00703F84">
            <w:pPr>
              <w:pStyle w:val="BodyText"/>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bl>
    <w:p w14:paraId="21A81466" w14:textId="77777777" w:rsidR="00723754" w:rsidRPr="00723754" w:rsidRDefault="00723754" w:rsidP="00723754">
      <w:pPr>
        <w:pStyle w:val="BodyText"/>
      </w:pPr>
    </w:p>
    <w:p w14:paraId="48DD7CAD" w14:textId="77D09950" w:rsidR="00AB7B6C" w:rsidRPr="00B23832" w:rsidRDefault="003E7A52" w:rsidP="00AB7B6C">
      <w:pPr>
        <w:pStyle w:val="BodyText"/>
        <w:rPr>
          <w:ins w:id="15" w:author="Christina Schallenberg" w:date="2018-05-30T16:38:00Z"/>
          <w:color w:val="FF0000"/>
        </w:rPr>
      </w:pPr>
      <w:r w:rsidRPr="00B23832">
        <w:rPr>
          <w:color w:val="FF0000"/>
        </w:rPr>
        <w:t>Will put plots here once flagging is done</w:t>
      </w:r>
    </w:p>
    <w:p w14:paraId="06ABCA1A" w14:textId="4140CD06" w:rsidR="0035495B" w:rsidRDefault="0035495B" w:rsidP="0035495B">
      <w:pPr>
        <w:pStyle w:val="Heading2"/>
      </w:pPr>
      <w:bookmarkStart w:id="16" w:name="_Toc516131850"/>
      <w:r>
        <w:t>Discussion and recommendations</w:t>
      </w:r>
      <w:bookmarkEnd w:id="16"/>
    </w:p>
    <w:p w14:paraId="6DE2419C" w14:textId="77777777" w:rsidR="00F668F1" w:rsidRDefault="00F668F1" w:rsidP="00F668F1">
      <w:pPr>
        <w:pStyle w:val="Heading3notnumbered"/>
      </w:pPr>
      <w:r>
        <w:t>Recommended QARTOD tests that were not performed:</w:t>
      </w:r>
    </w:p>
    <w:p w14:paraId="1BFBFCFA" w14:textId="35B58348" w:rsidR="00F668F1" w:rsidRDefault="00F668F1" w:rsidP="00F668F1">
      <w:pPr>
        <w:pStyle w:val="BodyText"/>
      </w:pPr>
      <w:r>
        <w:t>Some of the recommended QAR</w:t>
      </w:r>
      <w:r w:rsidR="00695D60">
        <w:t>TOD tests were decided to not be</w:t>
      </w:r>
      <w:r>
        <w:t xml:space="preserve"> applicable to the PAR data. As all of the sensors are mounted at discrete depths on the mooring, tests related to depth profiles (Test 5 and test 6 in table 2) were not conducted.</w:t>
      </w:r>
    </w:p>
    <w:p w14:paraId="208719B8" w14:textId="7B099756" w:rsidR="00C4460F" w:rsidRDefault="00F668F1" w:rsidP="00AB7B6C">
      <w:pPr>
        <w:pStyle w:val="BodyText"/>
      </w:pPr>
      <w:r>
        <w:t>Given that PAR values</w:t>
      </w:r>
      <w:r w:rsidR="00AA76E7">
        <w:t xml:space="preserve"> can change </w:t>
      </w:r>
      <w:r w:rsidR="00DA1572">
        <w:t>rapidly</w:t>
      </w:r>
      <w:r w:rsidR="00AA76E7">
        <w:t xml:space="preserve"> within</w:t>
      </w:r>
      <w:r>
        <w:t xml:space="preserve"> a short period of time </w:t>
      </w:r>
      <w:r w:rsidR="00A062A2">
        <w:t>the “Spike Test” was</w:t>
      </w:r>
      <w:r w:rsidR="00A605CF">
        <w:t xml:space="preserve"> also</w:t>
      </w:r>
      <w:r>
        <w:t xml:space="preserve"> not deemed t</w:t>
      </w:r>
      <w:r w:rsidR="00F373AD">
        <w:t>o be applicable. I</w:t>
      </w:r>
      <w:r w:rsidR="00A462A3">
        <w:t xml:space="preserve">t would be difficult to differentiate a spike due to a problem with a sensor from natural </w:t>
      </w:r>
      <w:r w:rsidR="00F373AD">
        <w:t>changes in PAR</w:t>
      </w:r>
      <w:r w:rsidR="00A462A3">
        <w:t xml:space="preserve"> such as a cloud covering </w:t>
      </w:r>
      <w:r w:rsidR="00A605CF">
        <w:t xml:space="preserve">or uncovering </w:t>
      </w:r>
      <w:r w:rsidR="00A462A3">
        <w:t>the sun.</w:t>
      </w:r>
    </w:p>
    <w:p w14:paraId="39FFAD10" w14:textId="13D3DD7D" w:rsidR="007034D1" w:rsidRDefault="00A50300" w:rsidP="00AB7B6C">
      <w:pPr>
        <w:pStyle w:val="BodyText"/>
      </w:pPr>
      <w:r>
        <w:t>Similarly, it was decided that applying the “Attenuated Signal T</w:t>
      </w:r>
      <w:r w:rsidR="007034D1">
        <w:t>est</w:t>
      </w:r>
      <w:r>
        <w:t>” would be too complicated as it would be difficult to distinguish the attenuation of the signal due to biofouling from attenuation due to cloudiness.</w:t>
      </w:r>
    </w:p>
    <w:p w14:paraId="12B38518" w14:textId="428DAF1E" w:rsidR="001F3809" w:rsidRPr="001F3809" w:rsidRDefault="001F3809" w:rsidP="00AB7B6C">
      <w:pPr>
        <w:pStyle w:val="BodyText"/>
        <w:rPr>
          <w:color w:val="000000" w:themeColor="text1"/>
        </w:rPr>
      </w:pPr>
      <w:r>
        <w:rPr>
          <w:color w:val="000000" w:themeColor="text1"/>
        </w:rPr>
        <w:t>An attempt was made to create a multivariate test that functioned in a similar way to the climatology test, using chlorophyll</w:t>
      </w:r>
      <w:r w:rsidR="004958C6">
        <w:rPr>
          <w:color w:val="000000" w:themeColor="text1"/>
        </w:rPr>
        <w:t xml:space="preserve"> values</w:t>
      </w:r>
      <w:r>
        <w:rPr>
          <w:color w:val="000000" w:themeColor="text1"/>
        </w:rPr>
        <w:t xml:space="preserve"> to estimate </w:t>
      </w:r>
      <w:r w:rsidR="004958C6">
        <w:rPr>
          <w:color w:val="000000" w:themeColor="text1"/>
        </w:rPr>
        <w:t>Kd and therefore PAR at different depths. However, there was not enough good quality chlorophyll data from the SOTS site to cover all the PAR measurements. It was thought that perhaps a fixed value of the highest chlorophyll concentration observed at the SOTS site could be used as a lower bound, below which PAR could not fall. However, this would only work on a clear day, as high chlorophyll in combination with clouds could push the PAR values below this bound. Ultimately it was decided that this particular test would be too complicated to implement.</w:t>
      </w:r>
    </w:p>
    <w:p w14:paraId="6D769A42" w14:textId="77777777" w:rsidR="00FC6D9A" w:rsidRDefault="00FC6D9A" w:rsidP="00AB7B6C">
      <w:pPr>
        <w:pStyle w:val="BodyText"/>
      </w:pPr>
    </w:p>
    <w:p w14:paraId="2AFA46A2" w14:textId="6288B5F4" w:rsidR="00AB7B6C" w:rsidRDefault="00AB7B6C" w:rsidP="00AB7B6C">
      <w:pPr>
        <w:pStyle w:val="BodyText"/>
        <w:rPr>
          <w:b/>
        </w:rPr>
      </w:pPr>
      <w:r w:rsidRPr="00AB7B6C">
        <w:rPr>
          <w:b/>
        </w:rPr>
        <w:t xml:space="preserve">How good do I think the data </w:t>
      </w:r>
      <w:r w:rsidR="0027194C">
        <w:rPr>
          <w:b/>
        </w:rPr>
        <w:t>is</w:t>
      </w:r>
      <w:r w:rsidRPr="00AB7B6C">
        <w:rPr>
          <w:b/>
        </w:rPr>
        <w:t>?</w:t>
      </w:r>
    </w:p>
    <w:p w14:paraId="5083FA59" w14:textId="0A84DBF5" w:rsidR="004958C6" w:rsidRPr="004958C6" w:rsidRDefault="004958C6" w:rsidP="00AB7B6C">
      <w:pPr>
        <w:pStyle w:val="BodyText"/>
      </w:pPr>
      <w:r>
        <w:lastRenderedPageBreak/>
        <w:t>The main obstacle to quality control of this dataset is the fact that it is difficult to remove the impact of cloudy days on PAR at the SOTS site. This QC effort could be significantly improved if this was addressed.</w:t>
      </w:r>
    </w:p>
    <w:p w14:paraId="0C4529DA" w14:textId="61BD296D" w:rsidR="00541725" w:rsidRDefault="00C4460F" w:rsidP="00AB7B6C">
      <w:pPr>
        <w:pStyle w:val="BodyText"/>
      </w:pPr>
      <w:r>
        <w:t>Ways in which the tests could be more strict</w:t>
      </w:r>
    </w:p>
    <w:p w14:paraId="215747F3" w14:textId="49039A65" w:rsidR="00A062A2" w:rsidRDefault="00A062A2" w:rsidP="00967F1D">
      <w:pPr>
        <w:pStyle w:val="BodyText"/>
        <w:numPr>
          <w:ilvl w:val="0"/>
          <w:numId w:val="19"/>
        </w:numPr>
      </w:pPr>
      <w:r>
        <w:t>Doesn’t really flag the issues with SOFS 1</w:t>
      </w:r>
      <w:r w:rsidR="00572BAE">
        <w:t>, eg data not as high as it should be, some kind of calibration issue I think.</w:t>
      </w:r>
      <w:r w:rsidR="008D1666">
        <w:t xml:space="preserve"> Not low enough to fall into neighbour test. Still enough variation in the signal. Although I guess this is kind of a calibration issue rather than a sensor issue so maybe it’s ok we don’t catch it as long as we mention it?</w:t>
      </w:r>
    </w:p>
    <w:p w14:paraId="5E747AC2" w14:textId="0FCE5A6A" w:rsidR="00AB7B6C" w:rsidRDefault="00527987" w:rsidP="00AB7B6C">
      <w:pPr>
        <w:pStyle w:val="BodyText"/>
        <w:numPr>
          <w:ilvl w:val="0"/>
          <w:numId w:val="19"/>
        </w:numPr>
        <w:rPr>
          <w:color w:val="FF0000"/>
        </w:rPr>
      </w:pPr>
      <w:r w:rsidRPr="00527987">
        <w:rPr>
          <w:color w:val="FF0000"/>
        </w:rPr>
        <w:t>Depends how complex a neighbour test I get up and running but could comment on a more elaborate one</w:t>
      </w:r>
    </w:p>
    <w:p w14:paraId="7590C81E" w14:textId="42E8DF58" w:rsidR="004B6A8C" w:rsidRPr="004B6A8C" w:rsidRDefault="004B6A8C" w:rsidP="00AB7B6C">
      <w:pPr>
        <w:pStyle w:val="BodyText"/>
        <w:rPr>
          <w:b/>
        </w:rPr>
      </w:pPr>
      <w:r>
        <w:rPr>
          <w:b/>
        </w:rPr>
        <w:t>Known issues not represented in the QC flags</w:t>
      </w:r>
      <w:r w:rsidR="001F650A">
        <w:rPr>
          <w:b/>
        </w:rPr>
        <w:t xml:space="preserve"> </w:t>
      </w:r>
    </w:p>
    <w:p w14:paraId="74337610" w14:textId="7F0AC467" w:rsidR="007C0DBC" w:rsidRDefault="00AB7B6C" w:rsidP="00AB7B6C">
      <w:pPr>
        <w:pStyle w:val="BodyText"/>
      </w:pPr>
      <w:r>
        <w:t>As mentioned earlier</w:t>
      </w:r>
      <w:r w:rsidR="005A3B0E">
        <w:t>,</w:t>
      </w:r>
      <w:r>
        <w:t xml:space="preserve"> it is thought that biospherical sensors mo</w:t>
      </w:r>
      <w:r w:rsidR="004B6A8C">
        <w:t>unted at the surface may also receive</w:t>
      </w:r>
      <w:r>
        <w:t xml:space="preserve"> light reflected from the surface of the water. This is shown in the SOTS data with surface biospherical sensors producing PAR values much higher than those recorded by surface cosine sensors.</w:t>
      </w:r>
      <w:r w:rsidR="004B6A8C">
        <w:t xml:space="preserve"> This QC effort did not include a flag to indicate the fact that this issue is present in the data, but it is a factor that is important to take note of in any future analysis using the SOTS PAR data.</w:t>
      </w:r>
    </w:p>
    <w:p w14:paraId="62963BEE" w14:textId="2A46F307" w:rsidR="00AB7B6C" w:rsidRPr="008D1666" w:rsidRDefault="004B6A8C" w:rsidP="00AB7B6C">
      <w:pPr>
        <w:pStyle w:val="BodyText"/>
        <w:rPr>
          <w:color w:val="FF0000"/>
        </w:rPr>
      </w:pPr>
      <w:r>
        <w:t>There were also known issues with the LiCor sensor deployed on SO</w:t>
      </w:r>
      <w:r w:rsidR="000E0C3C">
        <w:t>FS 1. Due to calibration issues</w:t>
      </w:r>
      <w:r w:rsidR="000E0C3C" w:rsidRPr="00F373AD">
        <w:rPr>
          <w:color w:val="000000" w:themeColor="text1"/>
        </w:rPr>
        <w:t>(</w:t>
      </w:r>
      <w:r w:rsidR="000E0C3C" w:rsidRPr="00F373AD">
        <w:rPr>
          <w:color w:val="FF0000"/>
        </w:rPr>
        <w:t>?</w:t>
      </w:r>
      <w:r w:rsidR="00F373AD" w:rsidRPr="00F373AD">
        <w:rPr>
          <w:color w:val="FF0000"/>
        </w:rPr>
        <w:t xml:space="preserve"> Check the details of this with Pete</w:t>
      </w:r>
      <w:r w:rsidR="000E0C3C">
        <w:t>) the values recorded by</w:t>
      </w:r>
      <w:r>
        <w:t xml:space="preserve"> thi</w:t>
      </w:r>
      <w:r w:rsidR="000E0C3C">
        <w:t>s sensor were much lower than those recorded by a similarly placed sensor on all other deployments.</w:t>
      </w:r>
      <w:r w:rsidR="007C0DBC">
        <w:rPr>
          <w:color w:val="FF0000"/>
        </w:rPr>
        <w:t xml:space="preserve"> Also make sure there’s no way of catching sensors that are lower than they should be?</w:t>
      </w:r>
    </w:p>
    <w:p w14:paraId="3885F71F" w14:textId="34FC7F1C" w:rsidR="00AB7B6C" w:rsidRPr="001F650A" w:rsidRDefault="00AB7B6C" w:rsidP="00AB7B6C">
      <w:pPr>
        <w:pStyle w:val="BodyText"/>
      </w:pPr>
      <w:r w:rsidRPr="001F650A">
        <w:t>Plots showing some of the issues discussed</w:t>
      </w:r>
      <w:r w:rsidR="001F650A" w:rsidRPr="001F650A">
        <w:t xml:space="preserve"> above </w:t>
      </w:r>
    </w:p>
    <w:p w14:paraId="48F7192A" w14:textId="77567EC0" w:rsidR="004B6A8C" w:rsidRDefault="004B6A8C" w:rsidP="001F650A">
      <w:pPr>
        <w:pStyle w:val="BodyText"/>
        <w:numPr>
          <w:ilvl w:val="0"/>
          <w:numId w:val="22"/>
        </w:numPr>
      </w:pPr>
      <w:r>
        <w:t>Surface biospherical data and surface cosine data (also make note of sofs 1 licor</w:t>
      </w:r>
    </w:p>
    <w:p w14:paraId="0678196C" w14:textId="444CDE5C" w:rsidR="007205A7" w:rsidRDefault="00C63FAA" w:rsidP="001F650A">
      <w:pPr>
        <w:pStyle w:val="BodyText"/>
        <w:numPr>
          <w:ilvl w:val="0"/>
          <w:numId w:val="22"/>
        </w:numPr>
      </w:pPr>
      <w:r>
        <w:t>Plots showing dip in 27m sensor compared to 50m sensor</w:t>
      </w:r>
    </w:p>
    <w:p w14:paraId="240F917F" w14:textId="2B34259D" w:rsidR="007205A7" w:rsidRDefault="007205A7" w:rsidP="007205A7">
      <w:pPr>
        <w:pStyle w:val="Heading1"/>
      </w:pPr>
      <w:bookmarkStart w:id="17" w:name="_Toc516131851"/>
      <w:r>
        <w:lastRenderedPageBreak/>
        <w:t>Data Plots for Each Deployment</w:t>
      </w:r>
      <w:bookmarkEnd w:id="17"/>
    </w:p>
    <w:p w14:paraId="4873F876" w14:textId="38F8B751" w:rsidR="007205A7" w:rsidRDefault="00A314E5" w:rsidP="00DC2413">
      <w:pPr>
        <w:pStyle w:val="BodyText"/>
      </w:pPr>
      <w:r>
        <w:t>Will put finished plots here once flagging is done</w:t>
      </w:r>
    </w:p>
    <w:p w14:paraId="7CB101C1" w14:textId="3E558E52" w:rsidR="008E040A" w:rsidRDefault="008E040A" w:rsidP="008E040A">
      <w:pPr>
        <w:pStyle w:val="BodyText"/>
        <w:numPr>
          <w:ilvl w:val="0"/>
          <w:numId w:val="21"/>
        </w:numPr>
      </w:pPr>
      <w:r>
        <w:t>Daily max and mean for each deployment or sensor?</w:t>
      </w:r>
    </w:p>
    <w:p w14:paraId="26C713F6" w14:textId="5660BAE1" w:rsidR="008E040A" w:rsidRDefault="008E040A" w:rsidP="008E040A">
      <w:pPr>
        <w:pStyle w:val="BodyText"/>
        <w:numPr>
          <w:ilvl w:val="0"/>
          <w:numId w:val="21"/>
        </w:numPr>
      </w:pPr>
      <w:r>
        <w:t>Could show the whole data set but I imagine will look pretty messy</w:t>
      </w:r>
    </w:p>
    <w:p w14:paraId="044D8BAF" w14:textId="77777777" w:rsidR="007205A7" w:rsidRDefault="007205A7" w:rsidP="00DC2413">
      <w:pPr>
        <w:pStyle w:val="BodyText"/>
      </w:pPr>
    </w:p>
    <w:p w14:paraId="00C79A91" w14:textId="77777777" w:rsidR="007205A7" w:rsidRDefault="007205A7" w:rsidP="00DC2413">
      <w:pPr>
        <w:pStyle w:val="BodyText"/>
      </w:pPr>
    </w:p>
    <w:p w14:paraId="04816A93" w14:textId="77777777" w:rsidR="007205A7" w:rsidRDefault="007205A7" w:rsidP="00DC2413">
      <w:pPr>
        <w:pStyle w:val="BodyText"/>
      </w:pPr>
    </w:p>
    <w:p w14:paraId="73E22EDC" w14:textId="77777777" w:rsidR="007205A7" w:rsidRDefault="007205A7" w:rsidP="00DC2413">
      <w:pPr>
        <w:pStyle w:val="BodyText"/>
      </w:pPr>
    </w:p>
    <w:p w14:paraId="472C941B" w14:textId="77777777" w:rsidR="007205A7" w:rsidRDefault="007205A7" w:rsidP="00DC2413">
      <w:pPr>
        <w:pStyle w:val="BodyText"/>
      </w:pPr>
    </w:p>
    <w:p w14:paraId="143AA84D" w14:textId="77777777" w:rsidR="007205A7" w:rsidRDefault="007205A7" w:rsidP="00DC2413">
      <w:pPr>
        <w:pStyle w:val="BodyText"/>
      </w:pPr>
    </w:p>
    <w:p w14:paraId="2957594E" w14:textId="77777777" w:rsidR="007205A7" w:rsidRDefault="007205A7" w:rsidP="00DC2413">
      <w:pPr>
        <w:pStyle w:val="BodyText"/>
      </w:pPr>
    </w:p>
    <w:p w14:paraId="1709DC2E" w14:textId="77777777" w:rsidR="007205A7" w:rsidRDefault="007205A7" w:rsidP="00DC2413">
      <w:pPr>
        <w:pStyle w:val="BodyText"/>
      </w:pPr>
    </w:p>
    <w:p w14:paraId="70509831" w14:textId="77777777" w:rsidR="007205A7" w:rsidRDefault="007205A7" w:rsidP="00DC2413">
      <w:pPr>
        <w:pStyle w:val="BodyText"/>
      </w:pPr>
    </w:p>
    <w:p w14:paraId="5EEB7494" w14:textId="77777777" w:rsidR="007205A7" w:rsidRDefault="007205A7" w:rsidP="00DC2413">
      <w:pPr>
        <w:pStyle w:val="BodyText"/>
      </w:pPr>
    </w:p>
    <w:p w14:paraId="09E43772" w14:textId="77777777" w:rsidR="007205A7" w:rsidRDefault="007205A7" w:rsidP="00DC2413">
      <w:pPr>
        <w:pStyle w:val="BodyText"/>
      </w:pPr>
    </w:p>
    <w:p w14:paraId="132FD68D" w14:textId="77777777" w:rsidR="007205A7" w:rsidRDefault="007205A7" w:rsidP="00DC2413">
      <w:pPr>
        <w:pStyle w:val="BodyText"/>
      </w:pPr>
    </w:p>
    <w:p w14:paraId="2D46934D" w14:textId="77777777" w:rsidR="007205A7" w:rsidRDefault="007205A7" w:rsidP="00DC2413">
      <w:pPr>
        <w:pStyle w:val="BodyText"/>
      </w:pPr>
    </w:p>
    <w:p w14:paraId="078DADAB" w14:textId="77777777" w:rsidR="007205A7" w:rsidRDefault="007205A7" w:rsidP="00DC2413">
      <w:pPr>
        <w:pStyle w:val="BodyText"/>
      </w:pPr>
    </w:p>
    <w:p w14:paraId="614C318A" w14:textId="77777777" w:rsidR="007205A7" w:rsidRDefault="007205A7" w:rsidP="00DC2413">
      <w:pPr>
        <w:pStyle w:val="BodyText"/>
      </w:pPr>
    </w:p>
    <w:p w14:paraId="431572B8" w14:textId="77777777" w:rsidR="007205A7" w:rsidRDefault="007205A7" w:rsidP="00DC2413">
      <w:pPr>
        <w:pStyle w:val="BodyText"/>
      </w:pPr>
    </w:p>
    <w:p w14:paraId="28DED2CA" w14:textId="77777777" w:rsidR="007205A7" w:rsidRDefault="007205A7" w:rsidP="00DC2413">
      <w:pPr>
        <w:pStyle w:val="BodyText"/>
      </w:pPr>
    </w:p>
    <w:p w14:paraId="07494FFA" w14:textId="77777777" w:rsidR="007205A7" w:rsidRDefault="007205A7" w:rsidP="00DC2413">
      <w:pPr>
        <w:pStyle w:val="BodyText"/>
      </w:pPr>
    </w:p>
    <w:p w14:paraId="228DCCF7" w14:textId="77777777" w:rsidR="007205A7" w:rsidRDefault="007205A7" w:rsidP="00DC2413">
      <w:pPr>
        <w:pStyle w:val="BodyText"/>
      </w:pPr>
    </w:p>
    <w:p w14:paraId="34FCDA7A" w14:textId="77777777" w:rsidR="007205A7" w:rsidRDefault="007205A7" w:rsidP="00DC2413">
      <w:pPr>
        <w:pStyle w:val="BodyText"/>
      </w:pPr>
    </w:p>
    <w:p w14:paraId="63563D61" w14:textId="77777777" w:rsidR="007205A7" w:rsidRDefault="007205A7" w:rsidP="00DC2413">
      <w:pPr>
        <w:pStyle w:val="BodyText"/>
      </w:pPr>
    </w:p>
    <w:p w14:paraId="7E7DA1E1" w14:textId="77777777" w:rsidR="007205A7" w:rsidRDefault="007205A7" w:rsidP="00DC2413">
      <w:pPr>
        <w:pStyle w:val="BodyText"/>
      </w:pPr>
    </w:p>
    <w:p w14:paraId="34B8274E" w14:textId="77777777" w:rsidR="007205A7" w:rsidRDefault="007205A7" w:rsidP="00DC2413">
      <w:pPr>
        <w:pStyle w:val="BodyText"/>
      </w:pPr>
    </w:p>
    <w:p w14:paraId="17C8AAD6" w14:textId="77777777" w:rsidR="007205A7" w:rsidRDefault="007205A7" w:rsidP="00DC2413">
      <w:pPr>
        <w:pStyle w:val="BodyText"/>
      </w:pPr>
    </w:p>
    <w:p w14:paraId="084EA2DF" w14:textId="77777777" w:rsidR="007205A7" w:rsidRDefault="007205A7" w:rsidP="00DC2413">
      <w:pPr>
        <w:pStyle w:val="BodyText"/>
      </w:pPr>
    </w:p>
    <w:p w14:paraId="51AEAA93" w14:textId="77777777" w:rsidR="007205A7" w:rsidRDefault="007205A7" w:rsidP="00DC2413">
      <w:pPr>
        <w:pStyle w:val="BodyText"/>
      </w:pPr>
    </w:p>
    <w:p w14:paraId="09B3CDA1" w14:textId="616C0CA0" w:rsidR="007205A7" w:rsidRDefault="007205A7" w:rsidP="007205A7">
      <w:pPr>
        <w:pStyle w:val="Heading1"/>
      </w:pPr>
      <w:bookmarkStart w:id="18" w:name="_Toc516131852"/>
      <w:r>
        <w:lastRenderedPageBreak/>
        <w:t>Accessing the Data</w:t>
      </w:r>
      <w:bookmarkEnd w:id="18"/>
    </w:p>
    <w:p w14:paraId="5352B187" w14:textId="77777777" w:rsidR="00376AD9" w:rsidRDefault="00376AD9" w:rsidP="00376AD9">
      <w:pPr>
        <w:pStyle w:val="BodyText"/>
      </w:pPr>
      <w:r w:rsidRPr="00853987">
        <w:t>Data are provided on-line from the Australian Ocean Data Network in CF compliant netcdf format files, with one file per deployment.</w:t>
      </w:r>
    </w:p>
    <w:p w14:paraId="0D7FA7B9" w14:textId="77777777" w:rsidR="007205A7" w:rsidRDefault="007205A7" w:rsidP="00DC2413">
      <w:pPr>
        <w:pStyle w:val="BodyText"/>
      </w:pPr>
    </w:p>
    <w:p w14:paraId="62BA3C8B" w14:textId="29C6182A" w:rsidR="007205A7" w:rsidRDefault="007205A7" w:rsidP="007205A7">
      <w:pPr>
        <w:pStyle w:val="Heading1"/>
      </w:pPr>
      <w:bookmarkStart w:id="19" w:name="_Toc516131853"/>
      <w:r>
        <w:lastRenderedPageBreak/>
        <w:t>References</w:t>
      </w:r>
      <w:bookmarkEnd w:id="19"/>
    </w:p>
    <w:p w14:paraId="36E75F7D" w14:textId="77777777" w:rsidR="00376AD9" w:rsidRDefault="00376AD9" w:rsidP="00376AD9">
      <w:pPr>
        <w:pStyle w:val="BodyText"/>
        <w:ind w:left="720" w:hanging="720"/>
      </w:pPr>
      <w:r>
        <w:t>Herraiz-Borreguero, L., Rintoul, S.R. (2011), Regional circulation and its impact on upper ocean variability south of Tasmania (Australia). Deep-Sea Research II 58:2071-2081.</w:t>
      </w:r>
    </w:p>
    <w:p w14:paraId="3E07BD0F" w14:textId="6C412F12" w:rsidR="00006006" w:rsidRDefault="00006006" w:rsidP="00376AD9">
      <w:pPr>
        <w:pStyle w:val="BodyText"/>
        <w:ind w:left="720" w:hanging="720"/>
      </w:pPr>
      <w:r>
        <w:t>Kirk, J.T.O. (1994), Light and Photosynthesis in Aquatic Ecosystems. Cambridge University Press, Cambridge.</w:t>
      </w:r>
    </w:p>
    <w:p w14:paraId="2906F0BB" w14:textId="35E776FF" w:rsidR="006B51E7" w:rsidRDefault="006B51E7" w:rsidP="00376AD9">
      <w:pPr>
        <w:pStyle w:val="BodyText"/>
        <w:ind w:left="720" w:hanging="720"/>
      </w:pPr>
      <w:r>
        <w:t>McCree, K.J. (1972), Test of current definition of photosynthetically active radiation against leaf photosynthesis data. Agricultural Meteorology 10: 443-453.</w:t>
      </w:r>
    </w:p>
    <w:p w14:paraId="65471B2B" w14:textId="77777777" w:rsidR="00376AD9" w:rsidRDefault="00376AD9" w:rsidP="00376AD9">
      <w:pPr>
        <w:pStyle w:val="BodyText"/>
        <w:ind w:left="720" w:hanging="720"/>
      </w:pPr>
      <w:r>
        <w:t>Trull, T.W., Bray, S.G., Manganini, S.J., Honjo, S., François, R. (2001), Moored sediment trap measurements of carbon export in the Subantarctic and Polar Frontal Zones of the Southern Ocean, south of Australia. Journal of Geophysical Research 106: 31489-31510.</w:t>
      </w:r>
    </w:p>
    <w:p w14:paraId="67527E0A" w14:textId="77777777" w:rsidR="007205A7" w:rsidRDefault="007205A7" w:rsidP="00DC2413">
      <w:pPr>
        <w:pStyle w:val="BodyText"/>
      </w:pPr>
    </w:p>
    <w:p w14:paraId="03650463" w14:textId="73CBD548" w:rsidR="00707997" w:rsidRPr="005C1B4B" w:rsidRDefault="00AE37F6" w:rsidP="00D1044D">
      <w:pPr>
        <w:pStyle w:val="Heading9"/>
      </w:pPr>
      <w:bookmarkStart w:id="20" w:name="_Toc516131854"/>
      <w:r>
        <w:lastRenderedPageBreak/>
        <w:t>Names of R</w:t>
      </w:r>
      <w:r w:rsidR="004C13A9">
        <w:t xml:space="preserve"> and Matlab</w:t>
      </w:r>
      <w:r>
        <w:t xml:space="preserve"> files used for processing</w:t>
      </w:r>
      <w:bookmarkEnd w:id="20"/>
    </w:p>
    <w:p w14:paraId="5565F51F" w14:textId="77777777" w:rsidR="00707997" w:rsidRDefault="00707997" w:rsidP="00DC2413">
      <w:pPr>
        <w:pStyle w:val="BodyText"/>
      </w:pPr>
      <w:r>
        <w:t>N</w:t>
      </w:r>
      <w:r w:rsidRPr="00AF37BE">
        <w:t>umber</w:t>
      </w:r>
      <w:r w:rsidR="007E4B05">
        <w:t xml:space="preserve">ing is included in the style </w:t>
      </w:r>
      <w:r w:rsidRPr="00AF37BE">
        <w:t>(Appendix A, Appendix B</w:t>
      </w:r>
      <w:r w:rsidR="007E4B05">
        <w:t>)</w:t>
      </w:r>
      <w:r w:rsidR="00AD0766">
        <w:t>.</w:t>
      </w:r>
    </w:p>
    <w:p w14:paraId="1CB9D318" w14:textId="04238632" w:rsidR="003E6417" w:rsidRDefault="00880650" w:rsidP="006E4A3B">
      <w:pPr>
        <w:pStyle w:val="AppendixHeading2"/>
      </w:pPr>
      <w:r w:rsidRPr="007738F3">
        <w:t>Insert text [style = Appendix</w:t>
      </w:r>
      <w:r w:rsidR="00C61603">
        <w:t xml:space="preserve"> </w:t>
      </w:r>
      <w:r w:rsidRPr="007738F3">
        <w:t>Heading 2]</w:t>
      </w:r>
    </w:p>
    <w:p w14:paraId="4132E160" w14:textId="77777777" w:rsidR="003E6417" w:rsidRPr="003E6417" w:rsidRDefault="003E6417" w:rsidP="003E6417">
      <w:pPr>
        <w:rPr>
          <w:lang w:val="en-AU" w:eastAsia="en-AU"/>
        </w:rPr>
      </w:pPr>
    </w:p>
    <w:p w14:paraId="1BDFD75E" w14:textId="77777777" w:rsidR="003E6417" w:rsidRPr="003E6417" w:rsidRDefault="003E6417" w:rsidP="003E6417">
      <w:pPr>
        <w:rPr>
          <w:lang w:val="en-AU" w:eastAsia="en-AU"/>
        </w:rPr>
      </w:pPr>
    </w:p>
    <w:p w14:paraId="7B925B65" w14:textId="77777777" w:rsidR="003E6417" w:rsidRPr="003E6417" w:rsidRDefault="003E6417" w:rsidP="003E6417">
      <w:pPr>
        <w:rPr>
          <w:lang w:val="en-AU" w:eastAsia="en-AU"/>
        </w:rPr>
      </w:pPr>
    </w:p>
    <w:p w14:paraId="1B7A59B2" w14:textId="77777777" w:rsidR="003E6417" w:rsidRPr="003E6417" w:rsidRDefault="003E6417" w:rsidP="003E6417">
      <w:pPr>
        <w:rPr>
          <w:lang w:val="en-AU" w:eastAsia="en-AU"/>
        </w:rPr>
      </w:pPr>
    </w:p>
    <w:p w14:paraId="226169D7" w14:textId="77777777" w:rsidR="003E6417" w:rsidRPr="003E6417" w:rsidRDefault="003E6417" w:rsidP="003E6417">
      <w:pPr>
        <w:rPr>
          <w:lang w:val="en-AU" w:eastAsia="en-AU"/>
        </w:rPr>
      </w:pPr>
    </w:p>
    <w:p w14:paraId="6A3F1D48" w14:textId="77777777" w:rsidR="003E6417" w:rsidRPr="003E6417" w:rsidRDefault="003E6417" w:rsidP="003E6417">
      <w:pPr>
        <w:rPr>
          <w:lang w:val="en-AU" w:eastAsia="en-AU"/>
        </w:rPr>
      </w:pPr>
    </w:p>
    <w:p w14:paraId="21F3DF1F" w14:textId="77777777" w:rsidR="003E6417" w:rsidRPr="003E6417" w:rsidRDefault="003E6417" w:rsidP="003E6417">
      <w:pPr>
        <w:rPr>
          <w:lang w:val="en-AU" w:eastAsia="en-AU"/>
        </w:rPr>
      </w:pPr>
    </w:p>
    <w:p w14:paraId="1B9CF110" w14:textId="77777777" w:rsidR="003E6417" w:rsidRPr="003E6417" w:rsidRDefault="003E6417" w:rsidP="003E6417">
      <w:pPr>
        <w:rPr>
          <w:lang w:val="en-AU" w:eastAsia="en-AU"/>
        </w:rPr>
      </w:pPr>
    </w:p>
    <w:p w14:paraId="0B6FB407" w14:textId="77777777" w:rsidR="003E6417" w:rsidRPr="003E6417" w:rsidRDefault="003E6417" w:rsidP="003E6417">
      <w:pPr>
        <w:rPr>
          <w:lang w:val="en-AU" w:eastAsia="en-AU"/>
        </w:rPr>
      </w:pPr>
    </w:p>
    <w:p w14:paraId="39EAD10E" w14:textId="77777777" w:rsidR="003E6417" w:rsidRPr="003E6417" w:rsidRDefault="003E6417" w:rsidP="003E6417">
      <w:pPr>
        <w:rPr>
          <w:lang w:val="en-AU" w:eastAsia="en-AU"/>
        </w:rPr>
      </w:pPr>
    </w:p>
    <w:p w14:paraId="6C4C57BC" w14:textId="77777777" w:rsidR="003E6417" w:rsidRPr="003E6417" w:rsidRDefault="003E6417" w:rsidP="003E6417">
      <w:pPr>
        <w:rPr>
          <w:lang w:val="en-AU" w:eastAsia="en-AU"/>
        </w:rPr>
      </w:pPr>
    </w:p>
    <w:p w14:paraId="5DC65350" w14:textId="77777777" w:rsidR="003E6417" w:rsidRPr="003E6417" w:rsidRDefault="003E6417" w:rsidP="003E6417">
      <w:pPr>
        <w:rPr>
          <w:lang w:val="en-AU" w:eastAsia="en-AU"/>
        </w:rPr>
      </w:pPr>
    </w:p>
    <w:p w14:paraId="1BB53B91" w14:textId="77777777" w:rsidR="003E6417" w:rsidRPr="003E6417" w:rsidRDefault="003E6417" w:rsidP="003E6417">
      <w:pPr>
        <w:rPr>
          <w:lang w:val="en-AU" w:eastAsia="en-AU"/>
        </w:rPr>
      </w:pPr>
    </w:p>
    <w:p w14:paraId="61DFDDC4" w14:textId="12BAEEC3" w:rsidR="006E4A3B" w:rsidRPr="003E6417" w:rsidRDefault="003E6417" w:rsidP="003E6417">
      <w:pPr>
        <w:tabs>
          <w:tab w:val="left" w:pos="6266"/>
        </w:tabs>
        <w:rPr>
          <w:lang w:val="en-AU" w:eastAsia="en-AU"/>
        </w:rPr>
      </w:pPr>
      <w:r>
        <w:rPr>
          <w:lang w:val="en-AU" w:eastAsia="en-AU"/>
        </w:rPr>
        <w:tab/>
      </w:r>
    </w:p>
    <w:p w14:paraId="19C8F09D" w14:textId="7F92187E" w:rsidR="006E4A3B" w:rsidRDefault="006E4A3B" w:rsidP="006E4A3B">
      <w:pPr>
        <w:pStyle w:val="Heading9"/>
      </w:pPr>
      <w:bookmarkStart w:id="21" w:name="_Toc516131855"/>
      <w:r>
        <w:lastRenderedPageBreak/>
        <w:t>Sensor Calibration Sheets</w:t>
      </w:r>
      <w:bookmarkEnd w:id="21"/>
    </w:p>
    <w:p w14:paraId="64E66FA4" w14:textId="6ED5DFB7" w:rsidR="00BB5BDD" w:rsidRPr="00BB5BDD" w:rsidRDefault="00BB5BDD" w:rsidP="00BB5BDD">
      <w:pPr>
        <w:pStyle w:val="BodyText"/>
      </w:pPr>
      <w:r>
        <w:t>Attached below are the calibration sheets for all PAR sensors deployed at the SOTS site.</w:t>
      </w:r>
    </w:p>
    <w:p w14:paraId="12DB8041" w14:textId="0B962473" w:rsidR="00BB5BDD" w:rsidRPr="004F287F" w:rsidRDefault="00BB5BDD" w:rsidP="007A26D6">
      <w:pPr>
        <w:pStyle w:val="Heading9"/>
        <w:numPr>
          <w:ilvl w:val="0"/>
          <w:numId w:val="0"/>
        </w:numPr>
        <w:sectPr w:rsidR="00BB5BDD" w:rsidRPr="004F287F" w:rsidSect="00AE0D97">
          <w:pgSz w:w="11906" w:h="16838" w:code="9"/>
          <w:pgMar w:top="1134" w:right="1134" w:bottom="1134" w:left="1134" w:header="510" w:footer="624" w:gutter="0"/>
          <w:pgNumType w:start="1"/>
          <w:cols w:space="284"/>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14:paraId="12435A8E" w14:textId="77777777" w:rsidTr="00F227E8">
        <w:trPr>
          <w:trHeight w:hRule="exact" w:val="992"/>
        </w:trPr>
        <w:tc>
          <w:tcPr>
            <w:tcW w:w="8755" w:type="dxa"/>
            <w:gridSpan w:val="3"/>
          </w:tcPr>
          <w:p w14:paraId="1BEDF100" w14:textId="77777777" w:rsidR="00595936" w:rsidRPr="005F573F" w:rsidRDefault="00F42FC9" w:rsidP="00595936">
            <w:pPr>
              <w:pStyle w:val="BackCoverContactDetails"/>
            </w:pPr>
            <w:r>
              <w:rPr>
                <w:noProof/>
                <w:lang w:val="en-GB" w:eastAsia="en-GB"/>
              </w:rPr>
              <w:lastRenderedPageBreak/>
              <mc:AlternateContent>
                <mc:Choice Requires="wps">
                  <w:drawing>
                    <wp:anchor distT="0" distB="0" distL="114300" distR="114300" simplePos="0" relativeHeight="251658240" behindDoc="1" locked="0" layoutInCell="1" allowOverlap="1" wp14:anchorId="7CC3D427" wp14:editId="7FAEE79B">
                      <wp:simplePos x="0" y="0"/>
                      <wp:positionH relativeFrom="column">
                        <wp:posOffset>-759460</wp:posOffset>
                      </wp:positionH>
                      <wp:positionV relativeFrom="paragraph">
                        <wp:posOffset>-746125</wp:posOffset>
                      </wp:positionV>
                      <wp:extent cx="7598410" cy="7686675"/>
                      <wp:effectExtent l="0" t="2540" r="3810" b="0"/>
                      <wp:wrapNone/>
                      <wp:docPr id="18"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B241B" id="Rectangle 135" o:spid="_x0000_s1026" alt="background elements" style="position:absolute;margin-left:-59.8pt;margin-top:-58.7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" filled="f" fillcolor="#00a9ce [3204]" stroked="f"/>
                  </w:pict>
                </mc:Fallback>
              </mc:AlternateContent>
            </w:r>
          </w:p>
        </w:tc>
      </w:tr>
      <w:tr w:rsidR="00531AB6" w14:paraId="75324CC3" w14:textId="77777777" w:rsidTr="00595936">
        <w:tc>
          <w:tcPr>
            <w:tcW w:w="3337" w:type="dxa"/>
          </w:tcPr>
          <w:p w14:paraId="3CF5ACFD" w14:textId="77777777" w:rsidR="00531AB6" w:rsidRPr="00585C0D" w:rsidRDefault="00531AB6" w:rsidP="007205A7">
            <w:pPr>
              <w:pStyle w:val="BackCoverContactHeading"/>
            </w:pPr>
            <w:r w:rsidRPr="00585C0D">
              <w:t>CONTACT US</w:t>
            </w:r>
          </w:p>
          <w:p w14:paraId="37FA309D" w14:textId="77777777" w:rsidR="00531AB6" w:rsidRPr="00585C0D" w:rsidRDefault="00531AB6" w:rsidP="007205A7">
            <w:pPr>
              <w:pStyle w:val="BackCoverContactDetails"/>
            </w:pPr>
            <w:r w:rsidRPr="00585C0D">
              <w:rPr>
                <w:rStyle w:val="BackCoverContactBold"/>
                <w:szCs w:val="22"/>
              </w:rPr>
              <w:t>t</w:t>
            </w:r>
            <w:r w:rsidRPr="00585C0D">
              <w:t xml:space="preserve"> </w:t>
            </w:r>
            <w:r w:rsidRPr="00585C0D">
              <w:tab/>
              <w:t>1300 363 400</w:t>
            </w:r>
          </w:p>
          <w:p w14:paraId="1427D48C" w14:textId="77777777" w:rsidR="00531AB6" w:rsidRPr="00585C0D" w:rsidRDefault="00531AB6" w:rsidP="007205A7">
            <w:pPr>
              <w:pStyle w:val="BackCoverContactDetails"/>
              <w:rPr>
                <w:szCs w:val="22"/>
              </w:rPr>
            </w:pPr>
            <w:r w:rsidRPr="00585C0D">
              <w:tab/>
              <w:t>+61 3 9545 2176</w:t>
            </w:r>
          </w:p>
          <w:p w14:paraId="5711CCB5" w14:textId="77777777" w:rsidR="00531AB6" w:rsidRPr="00585C0D" w:rsidRDefault="00531AB6" w:rsidP="007205A7">
            <w:pPr>
              <w:pStyle w:val="BackCoverContactDetails"/>
            </w:pPr>
            <w:r w:rsidRPr="00585C0D">
              <w:rPr>
                <w:rStyle w:val="BackCoverContactBold"/>
                <w:szCs w:val="22"/>
              </w:rPr>
              <w:t>e</w:t>
            </w:r>
            <w:r w:rsidRPr="00585C0D">
              <w:t xml:space="preserve"> </w:t>
            </w:r>
            <w:r w:rsidRPr="00585C0D">
              <w:tab/>
            </w:r>
            <w:r>
              <w:t>csiro</w:t>
            </w:r>
            <w:r w:rsidRPr="00585C0D">
              <w:t>enquiries@csiro.au</w:t>
            </w:r>
          </w:p>
          <w:p w14:paraId="60E73164" w14:textId="77777777" w:rsidR="00531AB6" w:rsidRPr="00585C0D" w:rsidRDefault="00531AB6" w:rsidP="007205A7">
            <w:pPr>
              <w:pStyle w:val="BackCoverContactDetails"/>
            </w:pPr>
            <w:r w:rsidRPr="00585C0D">
              <w:rPr>
                <w:rStyle w:val="BackCoverContactBold"/>
                <w:szCs w:val="22"/>
              </w:rPr>
              <w:t>w</w:t>
            </w:r>
            <w:r w:rsidRPr="00585C0D">
              <w:t xml:space="preserve"> </w:t>
            </w:r>
            <w:r w:rsidRPr="00585C0D">
              <w:tab/>
              <w:t>www.csiro.au</w:t>
            </w:r>
          </w:p>
          <w:p w14:paraId="205EA9EA" w14:textId="77777777" w:rsidR="00531AB6" w:rsidRPr="00585C0D" w:rsidRDefault="00531AB6" w:rsidP="007205A7">
            <w:pPr>
              <w:pStyle w:val="BackCoverContactHeading"/>
            </w:pPr>
            <w:r w:rsidRPr="00585C0D">
              <w:t>At CSIRO</w:t>
            </w:r>
            <w:r w:rsidRPr="00192293">
              <w:t xml:space="preserve">, we do the </w:t>
            </w:r>
            <w:r>
              <w:br/>
            </w:r>
            <w:r w:rsidRPr="00192293">
              <w:t>extraordinary every day</w:t>
            </w:r>
            <w:r w:rsidRPr="00585C0D">
              <w:t xml:space="preserve"> </w:t>
            </w:r>
          </w:p>
          <w:p w14:paraId="6AA92EA7" w14:textId="77777777" w:rsidR="00531AB6" w:rsidRDefault="00531AB6" w:rsidP="007205A7">
            <w:pPr>
              <w:pStyle w:val="BackCoverContactDetails"/>
              <w:spacing w:after="60"/>
            </w:pPr>
            <w:r>
              <w:t xml:space="preserve">We innovate for tomorrow and help improve today – for our customers, all Australians and the world. </w:t>
            </w:r>
          </w:p>
          <w:p w14:paraId="776FA2CB" w14:textId="77777777" w:rsidR="00531AB6" w:rsidRDefault="00531AB6" w:rsidP="007205A7">
            <w:pPr>
              <w:pStyle w:val="BackCoverContactDetails"/>
              <w:spacing w:after="60"/>
            </w:pPr>
            <w:r>
              <w:t xml:space="preserve">Our innovations contribute billions of dollars to the Australian economy </w:t>
            </w:r>
            <w:r>
              <w:br/>
              <w:t xml:space="preserve">every year. As the largest patent holder </w:t>
            </w:r>
            <w:r>
              <w:br/>
              <w:t xml:space="preserve">in the nation, our vast wealth of intellectual property has led to more </w:t>
            </w:r>
            <w:r>
              <w:br/>
              <w:t xml:space="preserve">than 150 spin-off companies. </w:t>
            </w:r>
          </w:p>
          <w:p w14:paraId="10C535B1" w14:textId="77777777" w:rsidR="00531AB6" w:rsidRDefault="00531AB6" w:rsidP="007205A7">
            <w:pPr>
              <w:pStyle w:val="BackCoverContactDetails"/>
              <w:spacing w:after="60"/>
            </w:pPr>
            <w:r>
              <w:t xml:space="preserve">With more than 5,000 experts and a burning desire to get things done, we are Australia’s catalyst for innovation. </w:t>
            </w:r>
          </w:p>
          <w:p w14:paraId="78A98929" w14:textId="77777777" w:rsidR="00531AB6" w:rsidRPr="00585C0D" w:rsidRDefault="00531AB6" w:rsidP="007205A7">
            <w:pPr>
              <w:pStyle w:val="BackCoverContactDetails"/>
            </w:pPr>
            <w:r>
              <w:t xml:space="preserve">CSIRO. WE IMAGINE. WE COLLABORATE. </w:t>
            </w:r>
            <w:r>
              <w:br/>
              <w:t>WE INNOVATE.</w:t>
            </w:r>
          </w:p>
        </w:tc>
        <w:tc>
          <w:tcPr>
            <w:tcW w:w="457" w:type="dxa"/>
          </w:tcPr>
          <w:p w14:paraId="1AFFDD23" w14:textId="77777777" w:rsidR="00531AB6" w:rsidRPr="00585C0D" w:rsidRDefault="00531AB6" w:rsidP="007205A7">
            <w:pPr>
              <w:pStyle w:val="BackCoverContactHeading"/>
            </w:pPr>
          </w:p>
        </w:tc>
        <w:tc>
          <w:tcPr>
            <w:tcW w:w="4961" w:type="dxa"/>
          </w:tcPr>
          <w:p w14:paraId="64D34946" w14:textId="77777777" w:rsidR="00531AB6" w:rsidRPr="00585C0D" w:rsidRDefault="00531AB6" w:rsidP="007205A7">
            <w:pPr>
              <w:pStyle w:val="BackCoverContactHeading"/>
            </w:pPr>
            <w:r w:rsidRPr="00585C0D">
              <w:t>For further information</w:t>
            </w:r>
          </w:p>
          <w:p w14:paraId="18AF0029" w14:textId="77777777" w:rsidR="00531AB6" w:rsidRPr="002B15B7" w:rsidRDefault="00531AB6" w:rsidP="007205A7">
            <w:pPr>
              <w:pStyle w:val="BackCoverContactDetails"/>
              <w:rPr>
                <w:rStyle w:val="BackCoverContactBold"/>
              </w:rPr>
            </w:pPr>
            <w:r w:rsidRPr="002B15B7">
              <w:rPr>
                <w:rStyle w:val="BackCoverContactBold"/>
              </w:rPr>
              <w:t>Insert Business Unit name</w:t>
            </w:r>
          </w:p>
          <w:p w14:paraId="0CA5F6CB" w14:textId="77777777" w:rsidR="00531AB6" w:rsidRPr="00585C0D" w:rsidRDefault="00531AB6" w:rsidP="007205A7">
            <w:pPr>
              <w:pStyle w:val="BackCoverContactDetails"/>
            </w:pPr>
            <w:r w:rsidRPr="00CA09F4">
              <w:t>Insert contact name</w:t>
            </w:r>
            <w:r>
              <w:br/>
            </w:r>
            <w:r w:rsidRPr="00585C0D">
              <w:rPr>
                <w:rStyle w:val="BackCoverContactBold"/>
                <w:szCs w:val="22"/>
              </w:rPr>
              <w:t>t</w:t>
            </w:r>
            <w:r w:rsidRPr="00585C0D">
              <w:t xml:space="preserve"> </w:t>
            </w:r>
            <w:r w:rsidRPr="00585C0D">
              <w:tab/>
            </w:r>
            <w:r w:rsidRPr="00CA09F4">
              <w:rPr>
                <w:rStyle w:val="BackCoverContactBold"/>
                <w:b w:val="0"/>
              </w:rPr>
              <w:t>+61 0 0000 0000</w:t>
            </w:r>
          </w:p>
          <w:p w14:paraId="55F991AD" w14:textId="77777777" w:rsidR="00531AB6" w:rsidRPr="00585C0D" w:rsidRDefault="00531AB6" w:rsidP="007205A7">
            <w:pPr>
              <w:pStyle w:val="BackCoverContactDetails"/>
            </w:pPr>
            <w:r w:rsidRPr="00585C0D">
              <w:rPr>
                <w:rStyle w:val="BackCoverContactBold"/>
                <w:szCs w:val="22"/>
              </w:rPr>
              <w:t>e</w:t>
            </w:r>
            <w:r w:rsidRPr="00585C0D">
              <w:t xml:space="preserve"> </w:t>
            </w:r>
            <w:r w:rsidRPr="00585C0D">
              <w:tab/>
            </w:r>
            <w:r w:rsidRPr="00CA09F4">
              <w:rPr>
                <w:rStyle w:val="BackCoverContactBold"/>
                <w:b w:val="0"/>
              </w:rPr>
              <w:t>first.last@csiro.au</w:t>
            </w:r>
          </w:p>
          <w:p w14:paraId="62568212" w14:textId="77777777" w:rsidR="00531AB6" w:rsidRDefault="00531AB6" w:rsidP="007205A7">
            <w:pPr>
              <w:pStyle w:val="BackCoverContactDetails"/>
              <w:rPr>
                <w:rStyle w:val="BackCoverContactBold"/>
                <w:b w:val="0"/>
              </w:rPr>
            </w:pPr>
            <w:r w:rsidRPr="00585C0D">
              <w:rPr>
                <w:rStyle w:val="BackCoverContactBold"/>
                <w:szCs w:val="22"/>
              </w:rPr>
              <w:t>w</w:t>
            </w:r>
            <w:r w:rsidRPr="00585C0D">
              <w:t xml:space="preserve"> </w:t>
            </w:r>
            <w:r w:rsidRPr="00585C0D">
              <w:tab/>
            </w:r>
            <w:r w:rsidRPr="002B15B7">
              <w:rPr>
                <w:rStyle w:val="BackCoverContactBold"/>
                <w:b w:val="0"/>
              </w:rPr>
              <w:t>www.csiro.au/businessunit</w:t>
            </w:r>
          </w:p>
          <w:p w14:paraId="2BC8DFC8" w14:textId="77777777" w:rsidR="00531AB6" w:rsidRDefault="00531AB6" w:rsidP="007205A7">
            <w:pPr>
              <w:pStyle w:val="BackCoverContactDetails"/>
              <w:rPr>
                <w:rStyle w:val="BackCoverContactBold"/>
                <w:szCs w:val="22"/>
              </w:rPr>
            </w:pPr>
          </w:p>
          <w:p w14:paraId="543DBD11" w14:textId="77777777" w:rsidR="00531AB6" w:rsidRPr="00CA09F4" w:rsidRDefault="00531AB6" w:rsidP="007205A7">
            <w:pPr>
              <w:pStyle w:val="BackCoverContactDetails"/>
              <w:rPr>
                <w:rStyle w:val="BackCoverContactBold"/>
                <w:szCs w:val="22"/>
              </w:rPr>
            </w:pPr>
            <w:r w:rsidRPr="00CA09F4">
              <w:rPr>
                <w:rStyle w:val="BackCoverContactBold"/>
                <w:szCs w:val="22"/>
              </w:rPr>
              <w:t>Insert Business Unit name</w:t>
            </w:r>
          </w:p>
          <w:p w14:paraId="5F8B24F8" w14:textId="77777777" w:rsidR="00531AB6" w:rsidRPr="00585C0D" w:rsidRDefault="00531AB6" w:rsidP="007205A7">
            <w:pPr>
              <w:pStyle w:val="BackCoverContactDetails"/>
            </w:pPr>
            <w:r w:rsidRPr="00CA09F4">
              <w:t>Insert contact name</w:t>
            </w:r>
            <w:r>
              <w:br/>
            </w:r>
            <w:r w:rsidRPr="00585C0D">
              <w:rPr>
                <w:rStyle w:val="BackCoverContactBold"/>
                <w:szCs w:val="22"/>
              </w:rPr>
              <w:t>t</w:t>
            </w:r>
            <w:r w:rsidRPr="00585C0D">
              <w:t xml:space="preserve"> </w:t>
            </w:r>
            <w:r w:rsidRPr="00585C0D">
              <w:tab/>
            </w:r>
            <w:r w:rsidRPr="00CA09F4">
              <w:rPr>
                <w:rStyle w:val="BackCoverContactBold"/>
                <w:b w:val="0"/>
              </w:rPr>
              <w:t>+61 0 0000 0000</w:t>
            </w:r>
          </w:p>
          <w:p w14:paraId="7816183B" w14:textId="77777777" w:rsidR="00531AB6" w:rsidRPr="00585C0D" w:rsidRDefault="00531AB6" w:rsidP="007205A7">
            <w:pPr>
              <w:pStyle w:val="BackCoverContactDetails"/>
            </w:pPr>
            <w:r w:rsidRPr="00585C0D">
              <w:rPr>
                <w:rStyle w:val="BackCoverContactBold"/>
                <w:szCs w:val="22"/>
              </w:rPr>
              <w:t>e</w:t>
            </w:r>
            <w:r w:rsidRPr="00585C0D">
              <w:t xml:space="preserve"> </w:t>
            </w:r>
            <w:r w:rsidRPr="00585C0D">
              <w:tab/>
            </w:r>
            <w:r w:rsidRPr="00CA09F4">
              <w:rPr>
                <w:rStyle w:val="BackCoverContactBold"/>
                <w:b w:val="0"/>
              </w:rPr>
              <w:t>first.last@csiro.au</w:t>
            </w:r>
          </w:p>
          <w:p w14:paraId="02AC7CFC" w14:textId="77777777" w:rsidR="00531AB6" w:rsidRDefault="00531AB6" w:rsidP="007205A7">
            <w:pPr>
              <w:pStyle w:val="BackCoverContactDetails"/>
            </w:pPr>
            <w:r w:rsidRPr="00585C0D">
              <w:rPr>
                <w:rStyle w:val="BackCoverContactBold"/>
                <w:szCs w:val="22"/>
              </w:rPr>
              <w:t>w</w:t>
            </w:r>
            <w:r w:rsidRPr="00585C0D">
              <w:t xml:space="preserve"> </w:t>
            </w:r>
            <w:r w:rsidRPr="00585C0D">
              <w:tab/>
            </w:r>
            <w:r w:rsidRPr="002B15B7">
              <w:rPr>
                <w:rStyle w:val="BackCoverContactBold"/>
                <w:b w:val="0"/>
              </w:rPr>
              <w:t>www.csiro.au/businessunit</w:t>
            </w:r>
          </w:p>
          <w:p w14:paraId="2E43723D" w14:textId="77777777" w:rsidR="00531AB6" w:rsidRDefault="00531AB6" w:rsidP="007205A7">
            <w:pPr>
              <w:pStyle w:val="BackCoverContactDetails"/>
              <w:rPr>
                <w:rStyle w:val="BackCoverContactBold"/>
                <w:szCs w:val="22"/>
              </w:rPr>
            </w:pPr>
          </w:p>
          <w:p w14:paraId="6C826BD2" w14:textId="77777777" w:rsidR="00531AB6" w:rsidRPr="002B15B7" w:rsidRDefault="00531AB6" w:rsidP="007205A7">
            <w:pPr>
              <w:pStyle w:val="BackCoverContactDetails"/>
              <w:rPr>
                <w:rStyle w:val="BackCoverContactBold"/>
                <w:b w:val="0"/>
              </w:rPr>
            </w:pPr>
            <w:r w:rsidRPr="00CA09F4">
              <w:rPr>
                <w:rStyle w:val="BackCoverContactBold"/>
                <w:szCs w:val="22"/>
              </w:rPr>
              <w:t>Insert Business Unit name</w:t>
            </w:r>
          </w:p>
          <w:p w14:paraId="626F4A14" w14:textId="77777777" w:rsidR="00531AB6" w:rsidRPr="00585C0D" w:rsidRDefault="00531AB6" w:rsidP="007205A7">
            <w:pPr>
              <w:pStyle w:val="BackCoverContactDetails"/>
            </w:pPr>
            <w:r w:rsidRPr="00CA09F4">
              <w:t>Insert contact name</w:t>
            </w:r>
            <w:r>
              <w:br/>
            </w:r>
            <w:r w:rsidRPr="00585C0D">
              <w:rPr>
                <w:rStyle w:val="BackCoverContactBold"/>
                <w:szCs w:val="22"/>
              </w:rPr>
              <w:t>t</w:t>
            </w:r>
            <w:r w:rsidRPr="00585C0D">
              <w:t xml:space="preserve"> </w:t>
            </w:r>
            <w:r w:rsidRPr="00585C0D">
              <w:tab/>
            </w:r>
            <w:r w:rsidRPr="00CA09F4">
              <w:rPr>
                <w:rStyle w:val="BackCoverContactBold"/>
                <w:b w:val="0"/>
              </w:rPr>
              <w:t>+61 0 0000 0000</w:t>
            </w:r>
          </w:p>
          <w:p w14:paraId="6279C598" w14:textId="77777777" w:rsidR="00531AB6" w:rsidRPr="00585C0D" w:rsidRDefault="00531AB6" w:rsidP="007205A7">
            <w:pPr>
              <w:pStyle w:val="BackCoverContactDetails"/>
            </w:pPr>
            <w:r w:rsidRPr="00585C0D">
              <w:rPr>
                <w:rStyle w:val="BackCoverContactBold"/>
                <w:szCs w:val="22"/>
              </w:rPr>
              <w:t>e</w:t>
            </w:r>
            <w:r w:rsidRPr="00585C0D">
              <w:t xml:space="preserve"> </w:t>
            </w:r>
            <w:r w:rsidRPr="00585C0D">
              <w:tab/>
            </w:r>
            <w:r w:rsidRPr="00CA09F4">
              <w:rPr>
                <w:rStyle w:val="BackCoverContactBold"/>
                <w:b w:val="0"/>
              </w:rPr>
              <w:t>first.last@csiro.au</w:t>
            </w:r>
          </w:p>
          <w:p w14:paraId="749E3A5F" w14:textId="77777777" w:rsidR="00531AB6" w:rsidRPr="00585C0D" w:rsidRDefault="00531AB6" w:rsidP="007205A7">
            <w:pPr>
              <w:pStyle w:val="BackCoverContactDetails"/>
            </w:pPr>
            <w:r w:rsidRPr="00585C0D">
              <w:rPr>
                <w:rStyle w:val="BackCoverContactBold"/>
                <w:szCs w:val="22"/>
              </w:rPr>
              <w:t>w</w:t>
            </w:r>
            <w:r w:rsidRPr="00585C0D">
              <w:t xml:space="preserve"> </w:t>
            </w:r>
            <w:r w:rsidRPr="00585C0D">
              <w:tab/>
            </w:r>
            <w:r w:rsidRPr="00CA09F4">
              <w:rPr>
                <w:rStyle w:val="BackCoverContactBold"/>
                <w:b w:val="0"/>
              </w:rPr>
              <w:t>www.csiro.au/businessunit</w:t>
            </w:r>
          </w:p>
        </w:tc>
      </w:tr>
    </w:tbl>
    <w:p w14:paraId="25B7D797" w14:textId="77777777" w:rsidR="00925BAA" w:rsidRDefault="00F42FC9" w:rsidP="00595936">
      <w:pPr>
        <w:pStyle w:val="BodyText"/>
        <w:sectPr w:rsidR="00925BAA" w:rsidSect="00D051DE">
          <w:type w:val="evenPage"/>
          <w:pgSz w:w="11906" w:h="16838" w:code="9"/>
          <w:pgMar w:top="1134" w:right="1134" w:bottom="1134" w:left="1134" w:header="510" w:footer="624" w:gutter="0"/>
          <w:cols w:space="850"/>
          <w:docGrid w:linePitch="360"/>
        </w:sectPr>
      </w:pPr>
      <w:r>
        <w:rPr>
          <w:noProof/>
          <w:lang w:val="en-GB" w:eastAsia="en-GB"/>
        </w:rPr>
        <mc:AlternateContent>
          <mc:Choice Requires="wpg">
            <w:drawing>
              <wp:anchor distT="0" distB="0" distL="114300" distR="114300" simplePos="0" relativeHeight="251738112" behindDoc="1" locked="1" layoutInCell="1" allowOverlap="1" wp14:anchorId="73F826DB" wp14:editId="11F7A203">
                <wp:simplePos x="0" y="0"/>
                <wp:positionH relativeFrom="column">
                  <wp:posOffset>-1516380</wp:posOffset>
                </wp:positionH>
                <wp:positionV relativeFrom="page">
                  <wp:posOffset>-21590</wp:posOffset>
                </wp:positionV>
                <wp:extent cx="14792960" cy="10739755"/>
                <wp:effectExtent l="3810" t="0" r="5080" b="0"/>
                <wp:wrapNone/>
                <wp:docPr id="1" name="Group 33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2" name="Group 332" descr="background"/>
                        <wpg:cNvGrpSpPr>
                          <a:grpSpLocks/>
                        </wpg:cNvGrpSpPr>
                        <wpg:grpSpPr bwMode="auto">
                          <a:xfrm>
                            <a:off x="-38" y="-40"/>
                            <a:ext cx="12095" cy="16913"/>
                            <a:chOff x="-38" y="-41"/>
                            <a:chExt cx="12095" cy="16913"/>
                          </a:xfrm>
                        </wpg:grpSpPr>
                        <wps:wsp>
                          <wps:cNvPr id="3" name="Rectangle 333" descr="background"/>
                          <wps:cNvSpPr>
                            <a:spLocks noChangeArrowheads="1"/>
                          </wps:cNvSpPr>
                          <wps:spPr bwMode="auto">
                            <a:xfrm>
                              <a:off x="-38" y="-41"/>
                              <a:ext cx="11966" cy="1210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33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6" name="Canvas 1059" descr="background"/>
                        <wpg:cNvGrpSpPr>
                          <a:grpSpLocks/>
                        </wpg:cNvGrpSpPr>
                        <wpg:grpSpPr bwMode="auto">
                          <a:xfrm>
                            <a:off x="-62" y="913"/>
                            <a:ext cx="12119" cy="830"/>
                            <a:chOff x="0" y="0"/>
                            <a:chExt cx="89528" cy="6261"/>
                          </a:xfrm>
                        </wpg:grpSpPr>
                        <wps:wsp>
                          <wps:cNvPr id="7"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9" name="Group 91"/>
                          <wpg:cNvGrpSpPr>
                            <a:grpSpLocks/>
                          </wpg:cNvGrpSpPr>
                          <wpg:grpSpPr bwMode="auto">
                            <a:xfrm>
                              <a:off x="114" y="190"/>
                              <a:ext cx="89255" cy="5950"/>
                              <a:chOff x="114" y="190"/>
                              <a:chExt cx="89255" cy="5950"/>
                            </a:xfrm>
                          </wpg:grpSpPr>
                          <wps:wsp>
                            <wps:cNvPr id="10" name="Rectangle 35" descr="background"/>
                            <wps:cNvSpPr>
                              <a:spLocks noChangeArrowheads="1"/>
                            </wps:cNvSpPr>
                            <wps:spPr bwMode="auto">
                              <a:xfrm>
                                <a:off x="146" y="190"/>
                                <a:ext cx="89223" cy="595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3" name="Group 90" descr="background"/>
                        <wpg:cNvGrpSpPr>
                          <a:grpSpLocks/>
                        </wpg:cNvGrpSpPr>
                        <wpg:grpSpPr bwMode="auto">
                          <a:xfrm>
                            <a:off x="-1254" y="10023"/>
                            <a:ext cx="23296" cy="6253"/>
                            <a:chOff x="31" y="0"/>
                            <a:chExt cx="147930" cy="39706"/>
                          </a:xfrm>
                        </wpg:grpSpPr>
                        <wps:wsp>
                          <wps:cNvPr id="14"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5597AA" id="Group 331" o:spid="_x0000_s1026" alt="background" style="position:absolute;margin-left:-119.4pt;margin-top:-1.65pt;width:1164.8pt;height:845.65pt;z-index:-251578368;mso-position-vertical-relative:page" coordorigin="-1254,-40" coordsize="23296,169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">
                <v:group id="Group 332" o:spid="_x0000_s1027" alt="background" style="position:absolute;left:-38;top:-40;width:12095;height:16913" coordorigin="-38,-41" coordsize="12095,1691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 333" o:spid="_x0000_s1028" alt="background" style="position:absolute;left:-38;top:-41;width:11966;height:121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1xokwwAA&#10;ANoAAAAPAAAAZHJzL2Rvd25yZXYueG1sRI9Pi8IwFMTvgt8hPGFvmuqCSNco67+lCB7UFT0+mmdb&#10;tnnpNlHrtzeC4HGYmd8w42ljSnGl2hWWFfR7EQji1OqCMwW/+1V3BMJ5ZI2lZVJwJwfTSbs1xljb&#10;G2/puvOZCBB2MSrIva9iKV2ak0HXsxVx8M62NuiDrDOpa7wFuCnlIIqG0mDBYSHHiuY5pX+7i1Gw&#10;XC8Gp+MhqXyyusxc0uDmZ/mv1Een+f4C4anx7/CrnWgFn/C8Em6AnD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1xokwwAAANoAAAAPAAAAAAAAAAAAAAAAAJcCAABkcnMvZG93&#10;bnJldi54bWxQSwUGAAAAAAQABAD1AAAAhwMAAAAA&#10;" fillcolor="white [3212]" stroked="f"/>
                  <v:rect id="Rectangle 334" o:spid="_x0000_s1029" alt="background" style="position:absolute;left:-38;top:11692;width:12095;height:518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h7ygxAAA&#10;ANoAAAAPAAAAZHJzL2Rvd25yZXYueG1sRI9Li8JAEITvwv6HoRe8iE58sEh0FBF8LOjBrCjemkxv&#10;EjbTEzKjxn+/Iwgei6r6iprOG1OKG9WusKyg34tAEKdWF5wpOP6sumMQziNrLC2Tggc5mM8+WlOM&#10;tb3zgW6Jz0SAsItRQe59FUvp0pwMup6tiIP3a2uDPsg6k7rGe4CbUg6i6EsaLDgs5FjRMqf0L7ka&#10;BbvL4Vzsqfzud9KNHkZ4urjrWqn2Z7OYgPDU+Hf41d5qBSN4Xgk3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4Ye8oMQAAADaAAAADwAAAAAAAAAAAAAAAACXAgAAZHJzL2Rv&#10;d25yZXYueG1sUEsFBgAAAAAEAAQA9QAAAIgDAAAAAA==&#10;" fillcolor="white [3214]" stroked="f">
                    <v:textbox inset="0,0,0,0"/>
                  </v:rect>
                </v:group>
                <v:group id="Canvas 1059" o:spid="_x0000_s1030" alt="background" style="position:absolute;left:-62;top:913;width:12119;height:830" coordsize="89528,62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ect id="AutoShape 26" o:spid="_x0000_s1031" alt="background" style="position:absolute;width:89528;height:62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o:lock v:ext="edit" aspectratio="t"/>
                  </v:rect>
                  <v:rect id="Rectangle 34" o:spid="_x0000_s1032" style="position:absolute;left:146;top:190;width:89223;height:5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gRPxwQAA&#10;ANoAAAAPAAAAZHJzL2Rvd25yZXYueG1sRE9da8IwFH0f7D+EO/ClzFSFIV1TGROHIAjTbc+X5q4J&#10;Nje1yWr99+ZB2OPhfJer0bVioD5Yzwpm0xwEce215UbB13HzvAQRIrLG1jMpuFKAVfX4UGKh/YU/&#10;aTjERqQQDgUqMDF2hZShNuQwTH1HnLhf3zuMCfaN1D1eUrhr5TzPX6RDy6nBYEfvhurT4c8pmF8/&#10;1p3db8Ppx47Z7vydmcWQKTV5Gt9eQUQa47/47t5qBWlrupJugKx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YET8cEAAADaAAAADwAAAAAAAAAAAAAAAACXAgAAZHJzL2Rvd25y&#10;ZXYueG1sUEsFBgAAAAAEAAQA9QAAAIUDAAAAAA==&#10;" fillcolor="#c8c7c7" stroked="f"/>
                  <v:group id="Group 91" o:spid="_x0000_s1033" style="position:absolute;left:114;top:190;width:89255;height:5950" coordorigin="114,190" coordsize="89255,5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 35" o:spid="_x0000_s1034" alt="background" style="position:absolute;left:146;top:190;width:89223;height:5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T4V2xQAA&#10;ANsAAAAPAAAAZHJzL2Rvd25yZXYueG1sRI9Ba8JAEIXvhf6HZQpegm60IG3qKlUUvdlY8Txkp0lo&#10;djZkVxP76zuHQm8zvDfvfbNYDa5RN+pC7dnAdJKCIi68rbk0cP7cjV9AhYhssfFMBu4UYLV8fFhg&#10;Zn3POd1OsVQSwiFDA1WMbaZ1KCpyGCa+JRbty3cOo6xdqW2HvYS7Rs/SdK4d1iwNFba0qaj4Pl2d&#10;gaR9vqz7n49Dctyl9+3+kr+WyWDM6Gl4fwMVaYj/5r/rgxV8oZdfZAC9/A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PhXbFAAAA2wAAAA8AAAAAAAAAAAAAAAAAlwIAAGRycy9k&#10;b3ducmV2LnhtbFBLBQYAAAAABAAEAPUAAACJAwAAAAA=&#10;" fillcolor="#bfbfbf" stroked="f"/>
                    <v:rect id="Rectangle 36" o:spid="_x0000_s1035" alt="background" style="position:absolute;left:114;top:984;width:89255;height:51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oS23wAAA&#10;ANsAAAAPAAAAZHJzL2Rvd25yZXYueG1sRE9Li8IwEL4v+B/CCN7WtMKKVGMpouLFg0/wNjRjW2wm&#10;pcnW+u+NsLC3+fies0h7U4uOWldZVhCPIxDEudUVFwrOp833DITzyBpry6TgRQ7S5eBrgYm2Tz5Q&#10;d/SFCCHsElRQet8kUrq8JINubBviwN1ta9AH2BZSt/gM4aaWkyiaSoMVh4YSG1qVlD+Ov0ZBv51E&#10;u+stp222OsTo9t3P+tIpNRr22RyEp97/i//cOx3mx/D5JRwgl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BoS23wAAAANsAAAAPAAAAAAAAAAAAAAAAAJcCAABkcnMvZG93bnJl&#10;di54bWxQSwUGAAAAAAQABAD1AAAAhAMAAAAA&#10;" fillcolor="#00313c [3205]" stroked="f"/>
                  </v:group>
                </v:group>
                <v:group id="Group 90" o:spid="_x0000_s1036" alt="background" style="position:absolute;left:-1254;top:10023;width:23296;height:6253" coordorigin="31" coordsize="147930,397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ect id="Rectangle 48" o:spid="_x0000_s1037" style="position:absolute;left:6432;top:10363;width:76968;height:293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050lwAAA&#10;ANsAAAAPAAAAZHJzL2Rvd25yZXYueG1sRE9Li8IwEL4v+B/CCN7WxMcWrUYRQRDcPawKXodmbIvN&#10;pDZR67/fCMLe5uN7znzZ2krcqfGlYw2DvgJBnDlTcq7heNh8TkD4gGywckwanuRhueh8zDE17sG/&#10;dN+HXMQQ9ilqKEKoUyl9VpBF33c1ceTOrrEYImxyaRp8xHBbyaFSibRYcmwosKZ1Qdllf7MaMBmb&#10;68959H3Y3RKc5q3afJ2U1r1uu5qBCNSGf/HbvTVx/hhev8QD5OI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050lwAAAANsAAAAPAAAAAAAAAAAAAAAAAJcCAABkcnMvZG93bnJl&#10;di54bWxQSwUGAAAAAAQABAD1AAAAhAMAAAAA&#10;" stroked="f"/>
                  <v:shape id="Freeform 49" o:spid="_x0000_s1038" alt="background" style="position:absolute;left:31;width:123844;height:12071;visibility:visible;mso-wrap-style:square;v-text-anchor:top" coordsize="3831,3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3hHwQAA&#10;ANsAAAAPAAAAZHJzL2Rvd25yZXYueG1sRE9Ni8IwEL0L/ocwgrc1VVxdqlFEUMQVQV3YPY7N2Fab&#10;SWmi1n9vhAVv83ifM57WphA3qlxuWUG3E4EgTqzOOVXwc1h8fIFwHlljYZkUPMjBdNJsjDHW9s47&#10;uu19KkIIuxgVZN6XsZQuycig69iSOHAnWxn0AVap1BXeQ7gpZC+KBtJgzqEhw5LmGSWX/dUo0Ofy&#10;d7GecV8fN/RntsvvzSEfKtVu1bMRCE+1f4v/3Ssd5n/C65dwgJw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pd4R8EAAADbAAAADwAAAAAAAAAAAAAAAACXAgAAZHJzL2Rvd25y&#10;ZXYueG1sUEsFBgAAAAAEAAQA9QAAAIUDAAAAAA==&#10;" path="m3831,321c3531,150,3119,,2922,,,,,,,,,374,,374,,374,3389,374,3389,374,3389,374,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S4tIwAAA&#10;ANsAAAAPAAAAZHJzL2Rvd25yZXYueG1sRE9Li8IwEL4L+x/CLHjTdD0UqUbZB6IiHnygHodmbMs2&#10;k9BErf/eCIK3+fieM562phZXanxlWcFXPwFBnFtdcaFgv5v1hiB8QNZYWyYFd/IwnXx0xphpe+MN&#10;XbehEDGEfYYKyhBcJqXPSzLo+9YRR+5sG4MhwqaQusFbDDe1HCRJKg1WHBtKdPRbUv6/vRgFc1wO&#10;vJPr9PAzX6/y+mjP7u+kVPez/R6BCNSGt/jlXug4P4XnL/EAOX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S4tIwAAAANsAAAAPAAAAAAAAAAAAAAAAAJcCAABkcnMvZG93bnJl&#10;di54bWxQSwUGAAAAAAQABAD1AAAAhAMAAAAA&#10;" path="m3040,165c2886,77,2675,,2402,,,,,,,,,192,,192,,192,2641,192,2641,192,2641,192,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mUOwAAA&#10;ANsAAAAPAAAAZHJzL2Rvd25yZXYueG1sRE9Li8IwEL4v+B/CCHtZNNUFH9UoKghlT77wPDZjW2wm&#10;pYm1/vuNIHibj+8582VrStFQ7QrLCgb9CARxanXBmYLTcdubgHAeWWNpmRQ8ycFy0fmaY6ztg/fU&#10;HHwmQgi7GBXk3lexlC7NyaDr24o4cFdbG/QB1pnUNT5CuCnlMIpG0mDBoSHHijY5pbfD3ShYN2O5&#10;u6SX49/zvP1tf06Jo2mi1He3Xc1AeGr9R/x2JzrMH8Prl3CA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mmUOwAAAANsAAAAPAAAAAAAAAAAAAAAAAJcCAABkcnMvZG93bnJl&#10;di54bWxQSwUGAAAAAAQABAD1AAAAhAMAAAAA&#10;" path="m4576,38c4542,21,4493,,4431,,,,,,,,,44,,44,,44,4485,44,4485,44,4485,44,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14:paraId="18D69459" w14:textId="77777777"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F64DF" w14:textId="77777777" w:rsidR="00BB0E28" w:rsidRDefault="00BB0E28" w:rsidP="009964E7">
      <w:r>
        <w:separator/>
      </w:r>
    </w:p>
    <w:p w14:paraId="335DA43E" w14:textId="77777777" w:rsidR="00BB0E28" w:rsidRDefault="00BB0E28"/>
  </w:endnote>
  <w:endnote w:type="continuationSeparator" w:id="0">
    <w:p w14:paraId="0A9F616C" w14:textId="77777777" w:rsidR="00BB0E28" w:rsidRDefault="00BB0E28" w:rsidP="009964E7">
      <w:r>
        <w:continuationSeparator/>
      </w:r>
    </w:p>
    <w:p w14:paraId="1F6926AE" w14:textId="77777777" w:rsidR="00BB0E28" w:rsidRDefault="00BB0E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ADB5B" w14:textId="77777777" w:rsidR="00CF76DD" w:rsidRDefault="00CF76DD" w:rsidP="00AE0D97">
    <w:pPr>
      <w:pStyle w:val="Footer"/>
      <w:tabs>
        <w:tab w:val="clear" w:pos="4513"/>
        <w:tab w:val="clear" w:pos="902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B01C2" w14:textId="77777777" w:rsidR="00CF76DD" w:rsidRDefault="00CF76DD"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Pr>
        <w:noProof/>
      </w:rPr>
      <w:t>[Insert report title (font size can be reduced if required)]</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5C4D" w14:textId="353E6BF6" w:rsidR="00CF76DD" w:rsidRDefault="00CF76DD"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sidR="005D5543">
      <w:rPr>
        <w:rStyle w:val="PageNumber"/>
        <w:noProof/>
      </w:rPr>
      <w:t>16</w:t>
    </w:r>
    <w:r>
      <w:rPr>
        <w:rStyle w:val="PageNumber"/>
      </w:rPr>
      <w:fldChar w:fldCharType="end"/>
    </w:r>
    <w:r>
      <w:rPr>
        <w:rStyle w:val="PageNumber"/>
      </w:rPr>
      <w:t xml:space="preserve">   |  </w:t>
    </w:r>
    <w:r>
      <w:rPr>
        <w:noProof/>
      </w:rPr>
      <w:fldChar w:fldCharType="begin"/>
    </w:r>
    <w:r>
      <w:rPr>
        <w:noProof/>
      </w:rPr>
      <w:instrText xml:space="preserve"> STYLEREF  CoverTitle </w:instrText>
    </w:r>
    <w:r>
      <w:rPr>
        <w:noProof/>
      </w:rPr>
      <w:fldChar w:fldCharType="separate"/>
    </w:r>
    <w:r w:rsidR="005D5543">
      <w:rPr>
        <w:noProof/>
      </w:rPr>
      <w:t>Southern Ocean Time Series (SOTS) Quality Assessment and Control Report PAR Instruments</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09294" w14:textId="18D7972E" w:rsidR="00CF76DD" w:rsidRDefault="00CF76DD"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5D5543">
      <w:rPr>
        <w:noProof/>
      </w:rPr>
      <w:t>Southern Ocean Time Series (SOTS) Quality Assessment and Control Report PAR Instruments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sidR="005D5543">
      <w:rPr>
        <w:rStyle w:val="PageNumber"/>
        <w:noProof/>
      </w:rPr>
      <w:t>17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5EA0AC" w14:textId="77777777" w:rsidR="00BB0E28" w:rsidRDefault="00BB0E28" w:rsidP="009964E7">
      <w:r>
        <w:separator/>
      </w:r>
    </w:p>
    <w:p w14:paraId="6646B2AF" w14:textId="77777777" w:rsidR="00BB0E28" w:rsidRDefault="00BB0E28"/>
  </w:footnote>
  <w:footnote w:type="continuationSeparator" w:id="0">
    <w:p w14:paraId="163C8CF2" w14:textId="77777777" w:rsidR="00BB0E28" w:rsidRDefault="00BB0E28" w:rsidP="009964E7">
      <w:r>
        <w:continuationSeparator/>
      </w:r>
    </w:p>
    <w:p w14:paraId="2BF7D052" w14:textId="77777777" w:rsidR="00BB0E28" w:rsidRDefault="00BB0E2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8D14D" w14:textId="77777777" w:rsidR="00CF76DD" w:rsidRDefault="00CF76DD" w:rsidP="002A47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CC3EF2D2"/>
    <w:lvl w:ilvl="0">
      <w:start w:val="1"/>
      <w:numFmt w:val="lowerLetter"/>
      <w:pStyle w:val="ListNumber2"/>
      <w:lvlText w:val="%1."/>
      <w:lvlJc w:val="left"/>
      <w:pPr>
        <w:ind w:left="643" w:hanging="360"/>
      </w:pPr>
    </w:lvl>
  </w:abstractNum>
  <w:abstractNum w:abstractNumId="1">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7">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C212607"/>
    <w:multiLevelType w:val="hybridMultilevel"/>
    <w:tmpl w:val="0F0E0A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9C05E1"/>
    <w:multiLevelType w:val="hybridMultilevel"/>
    <w:tmpl w:val="7676F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3EA7459B"/>
    <w:multiLevelType w:val="hybridMultilevel"/>
    <w:tmpl w:val="090C4A92"/>
    <w:lvl w:ilvl="0" w:tplc="B29A3278">
      <w:start w:val="1"/>
      <w:numFmt w:val="bullet"/>
      <w:pStyle w:val="Boxedlist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3">
    <w:nsid w:val="55A439D2"/>
    <w:multiLevelType w:val="hybridMultilevel"/>
    <w:tmpl w:val="EF9A8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5">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6">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9">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20">
    <w:nsid w:val="7796047B"/>
    <w:multiLevelType w:val="hybridMultilevel"/>
    <w:tmpl w:val="23E68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12"/>
  </w:num>
  <w:num w:numId="6">
    <w:abstractNumId w:val="6"/>
  </w:num>
  <w:num w:numId="7">
    <w:abstractNumId w:val="6"/>
  </w:num>
  <w:num w:numId="8">
    <w:abstractNumId w:val="5"/>
  </w:num>
  <w:num w:numId="9">
    <w:abstractNumId w:val="15"/>
  </w:num>
  <w:num w:numId="10">
    <w:abstractNumId w:val="10"/>
  </w:num>
  <w:num w:numId="11">
    <w:abstractNumId w:val="7"/>
  </w:num>
  <w:num w:numId="12">
    <w:abstractNumId w:val="17"/>
  </w:num>
  <w:num w:numId="13">
    <w:abstractNumId w:val="0"/>
  </w:num>
  <w:num w:numId="14">
    <w:abstractNumId w:val="14"/>
  </w:num>
  <w:num w:numId="15">
    <w:abstractNumId w:val="18"/>
  </w:num>
  <w:num w:numId="16">
    <w:abstractNumId w:val="19"/>
  </w:num>
  <w:num w:numId="17">
    <w:abstractNumId w:val="16"/>
  </w:num>
  <w:num w:numId="18">
    <w:abstractNumId w:val="11"/>
  </w:num>
  <w:num w:numId="19">
    <w:abstractNumId w:val="8"/>
  </w:num>
  <w:num w:numId="20">
    <w:abstractNumId w:val="20"/>
  </w:num>
  <w:num w:numId="21">
    <w:abstractNumId w:val="9"/>
  </w:num>
  <w:num w:numId="22">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49" style="mso-position-vertical-relative:page;v-text-anchor:bottom"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urChosen" w:val="Core"/>
    <w:docVar w:name="CoverChosen" w:val="Standard"/>
  </w:docVars>
  <w:rsids>
    <w:rsidRoot w:val="00F42FC9"/>
    <w:rsid w:val="000006F7"/>
    <w:rsid w:val="00000EEA"/>
    <w:rsid w:val="00001864"/>
    <w:rsid w:val="00001D5E"/>
    <w:rsid w:val="00002AA7"/>
    <w:rsid w:val="000031E1"/>
    <w:rsid w:val="00006006"/>
    <w:rsid w:val="00006924"/>
    <w:rsid w:val="00011506"/>
    <w:rsid w:val="00011FC6"/>
    <w:rsid w:val="00012326"/>
    <w:rsid w:val="000126EB"/>
    <w:rsid w:val="000127EF"/>
    <w:rsid w:val="00013FD8"/>
    <w:rsid w:val="00015E82"/>
    <w:rsid w:val="0001775B"/>
    <w:rsid w:val="00021034"/>
    <w:rsid w:val="00022CFC"/>
    <w:rsid w:val="0002419F"/>
    <w:rsid w:val="00024F6E"/>
    <w:rsid w:val="00025FD5"/>
    <w:rsid w:val="0002686D"/>
    <w:rsid w:val="000312EA"/>
    <w:rsid w:val="000316D4"/>
    <w:rsid w:val="0003217B"/>
    <w:rsid w:val="000321A7"/>
    <w:rsid w:val="00032C10"/>
    <w:rsid w:val="000331D4"/>
    <w:rsid w:val="0004210E"/>
    <w:rsid w:val="00042A1A"/>
    <w:rsid w:val="00043876"/>
    <w:rsid w:val="000443E1"/>
    <w:rsid w:val="00046533"/>
    <w:rsid w:val="0005048B"/>
    <w:rsid w:val="000510BE"/>
    <w:rsid w:val="00051219"/>
    <w:rsid w:val="00051456"/>
    <w:rsid w:val="000516C6"/>
    <w:rsid w:val="0005226F"/>
    <w:rsid w:val="0005371F"/>
    <w:rsid w:val="00053E83"/>
    <w:rsid w:val="00056F0A"/>
    <w:rsid w:val="00056FD0"/>
    <w:rsid w:val="00064612"/>
    <w:rsid w:val="000660A2"/>
    <w:rsid w:val="000667A4"/>
    <w:rsid w:val="00071E61"/>
    <w:rsid w:val="00074B0B"/>
    <w:rsid w:val="00074DFE"/>
    <w:rsid w:val="00075774"/>
    <w:rsid w:val="00075B0B"/>
    <w:rsid w:val="00077699"/>
    <w:rsid w:val="000815C2"/>
    <w:rsid w:val="00083CBE"/>
    <w:rsid w:val="00083FBD"/>
    <w:rsid w:val="00085DC0"/>
    <w:rsid w:val="00087ADA"/>
    <w:rsid w:val="000902DA"/>
    <w:rsid w:val="000937D9"/>
    <w:rsid w:val="00093C47"/>
    <w:rsid w:val="000979AD"/>
    <w:rsid w:val="000A6F40"/>
    <w:rsid w:val="000B0A3D"/>
    <w:rsid w:val="000B1470"/>
    <w:rsid w:val="000B3486"/>
    <w:rsid w:val="000B3AD4"/>
    <w:rsid w:val="000C02C0"/>
    <w:rsid w:val="000C05F1"/>
    <w:rsid w:val="000C0940"/>
    <w:rsid w:val="000C0E41"/>
    <w:rsid w:val="000C4051"/>
    <w:rsid w:val="000C5523"/>
    <w:rsid w:val="000C582D"/>
    <w:rsid w:val="000C61C0"/>
    <w:rsid w:val="000C7C2F"/>
    <w:rsid w:val="000C7D15"/>
    <w:rsid w:val="000D0298"/>
    <w:rsid w:val="000D19DE"/>
    <w:rsid w:val="000D436B"/>
    <w:rsid w:val="000D6D2F"/>
    <w:rsid w:val="000E0C3C"/>
    <w:rsid w:val="000E1CF3"/>
    <w:rsid w:val="000E2422"/>
    <w:rsid w:val="000E2EEE"/>
    <w:rsid w:val="000E52A5"/>
    <w:rsid w:val="000E599F"/>
    <w:rsid w:val="000F1EC3"/>
    <w:rsid w:val="000F1FE4"/>
    <w:rsid w:val="000F2398"/>
    <w:rsid w:val="00100856"/>
    <w:rsid w:val="001019DC"/>
    <w:rsid w:val="00101A2A"/>
    <w:rsid w:val="00102CE2"/>
    <w:rsid w:val="00104149"/>
    <w:rsid w:val="00104FBD"/>
    <w:rsid w:val="001067F0"/>
    <w:rsid w:val="001068F9"/>
    <w:rsid w:val="001100D4"/>
    <w:rsid w:val="00111D3F"/>
    <w:rsid w:val="0011346D"/>
    <w:rsid w:val="0011470B"/>
    <w:rsid w:val="00114B30"/>
    <w:rsid w:val="00116C3E"/>
    <w:rsid w:val="00117E59"/>
    <w:rsid w:val="0012201E"/>
    <w:rsid w:val="001232F6"/>
    <w:rsid w:val="00123BCC"/>
    <w:rsid w:val="00123FD7"/>
    <w:rsid w:val="001249CC"/>
    <w:rsid w:val="001262D2"/>
    <w:rsid w:val="00127A6E"/>
    <w:rsid w:val="0013089B"/>
    <w:rsid w:val="00132F76"/>
    <w:rsid w:val="0013384F"/>
    <w:rsid w:val="00134FC3"/>
    <w:rsid w:val="00135590"/>
    <w:rsid w:val="001362D8"/>
    <w:rsid w:val="00136B7F"/>
    <w:rsid w:val="001374CB"/>
    <w:rsid w:val="00141D5A"/>
    <w:rsid w:val="00146AD4"/>
    <w:rsid w:val="0014782F"/>
    <w:rsid w:val="00154168"/>
    <w:rsid w:val="0015605C"/>
    <w:rsid w:val="00157AAE"/>
    <w:rsid w:val="00161BB6"/>
    <w:rsid w:val="00163181"/>
    <w:rsid w:val="0016514D"/>
    <w:rsid w:val="001708B3"/>
    <w:rsid w:val="0017268D"/>
    <w:rsid w:val="00173C4D"/>
    <w:rsid w:val="00174A49"/>
    <w:rsid w:val="00175388"/>
    <w:rsid w:val="00177270"/>
    <w:rsid w:val="001772D6"/>
    <w:rsid w:val="0017758B"/>
    <w:rsid w:val="001775D1"/>
    <w:rsid w:val="00190E0B"/>
    <w:rsid w:val="00192E59"/>
    <w:rsid w:val="00193162"/>
    <w:rsid w:val="00193BEA"/>
    <w:rsid w:val="00194542"/>
    <w:rsid w:val="00194D7E"/>
    <w:rsid w:val="00195301"/>
    <w:rsid w:val="00196146"/>
    <w:rsid w:val="00196F11"/>
    <w:rsid w:val="001A1020"/>
    <w:rsid w:val="001A2E02"/>
    <w:rsid w:val="001A467B"/>
    <w:rsid w:val="001B00A0"/>
    <w:rsid w:val="001B23ED"/>
    <w:rsid w:val="001B2D32"/>
    <w:rsid w:val="001B34DE"/>
    <w:rsid w:val="001B643A"/>
    <w:rsid w:val="001B6CB5"/>
    <w:rsid w:val="001B79DA"/>
    <w:rsid w:val="001B7BF3"/>
    <w:rsid w:val="001C07F5"/>
    <w:rsid w:val="001C195F"/>
    <w:rsid w:val="001C275F"/>
    <w:rsid w:val="001C3137"/>
    <w:rsid w:val="001C540A"/>
    <w:rsid w:val="001C5CA5"/>
    <w:rsid w:val="001C6336"/>
    <w:rsid w:val="001C663B"/>
    <w:rsid w:val="001D0240"/>
    <w:rsid w:val="001D1412"/>
    <w:rsid w:val="001D36DC"/>
    <w:rsid w:val="001D3E33"/>
    <w:rsid w:val="001D4D59"/>
    <w:rsid w:val="001D713C"/>
    <w:rsid w:val="001E2D97"/>
    <w:rsid w:val="001E30E8"/>
    <w:rsid w:val="001E4C59"/>
    <w:rsid w:val="001E531C"/>
    <w:rsid w:val="001E7488"/>
    <w:rsid w:val="001F3809"/>
    <w:rsid w:val="001F482E"/>
    <w:rsid w:val="001F650A"/>
    <w:rsid w:val="001F7173"/>
    <w:rsid w:val="0020034E"/>
    <w:rsid w:val="00201C06"/>
    <w:rsid w:val="00206A17"/>
    <w:rsid w:val="00207117"/>
    <w:rsid w:val="00207A5D"/>
    <w:rsid w:val="002101A4"/>
    <w:rsid w:val="002109F9"/>
    <w:rsid w:val="002137D2"/>
    <w:rsid w:val="00214440"/>
    <w:rsid w:val="00215132"/>
    <w:rsid w:val="002154A2"/>
    <w:rsid w:val="002156C8"/>
    <w:rsid w:val="00221A8F"/>
    <w:rsid w:val="00221D5A"/>
    <w:rsid w:val="0022431B"/>
    <w:rsid w:val="002254A0"/>
    <w:rsid w:val="002256CA"/>
    <w:rsid w:val="002274F9"/>
    <w:rsid w:val="00232B56"/>
    <w:rsid w:val="002402E4"/>
    <w:rsid w:val="002418DA"/>
    <w:rsid w:val="00241BAC"/>
    <w:rsid w:val="002421F2"/>
    <w:rsid w:val="00245275"/>
    <w:rsid w:val="00251361"/>
    <w:rsid w:val="0025177C"/>
    <w:rsid w:val="00251DDE"/>
    <w:rsid w:val="00252CBB"/>
    <w:rsid w:val="002579B2"/>
    <w:rsid w:val="00260CC9"/>
    <w:rsid w:val="00263A58"/>
    <w:rsid w:val="00267364"/>
    <w:rsid w:val="0026739B"/>
    <w:rsid w:val="0027194C"/>
    <w:rsid w:val="00273A31"/>
    <w:rsid w:val="00274483"/>
    <w:rsid w:val="00274DF1"/>
    <w:rsid w:val="00274FEA"/>
    <w:rsid w:val="00276E3E"/>
    <w:rsid w:val="00277240"/>
    <w:rsid w:val="00277610"/>
    <w:rsid w:val="00277A23"/>
    <w:rsid w:val="00280E4B"/>
    <w:rsid w:val="00282F34"/>
    <w:rsid w:val="002852DB"/>
    <w:rsid w:val="00285E04"/>
    <w:rsid w:val="00285F27"/>
    <w:rsid w:val="00287FBB"/>
    <w:rsid w:val="0029026E"/>
    <w:rsid w:val="0029371B"/>
    <w:rsid w:val="00293EB0"/>
    <w:rsid w:val="00295D01"/>
    <w:rsid w:val="002A35F2"/>
    <w:rsid w:val="002A47DB"/>
    <w:rsid w:val="002A5A18"/>
    <w:rsid w:val="002A5D8F"/>
    <w:rsid w:val="002A658F"/>
    <w:rsid w:val="002A7000"/>
    <w:rsid w:val="002B3E6E"/>
    <w:rsid w:val="002B4524"/>
    <w:rsid w:val="002C49DE"/>
    <w:rsid w:val="002C54A6"/>
    <w:rsid w:val="002C632A"/>
    <w:rsid w:val="002C6C91"/>
    <w:rsid w:val="002D19CD"/>
    <w:rsid w:val="002D688F"/>
    <w:rsid w:val="002D70F5"/>
    <w:rsid w:val="002E00BA"/>
    <w:rsid w:val="002E0C1E"/>
    <w:rsid w:val="002E0FEF"/>
    <w:rsid w:val="002E11E5"/>
    <w:rsid w:val="002E18FC"/>
    <w:rsid w:val="002E3B33"/>
    <w:rsid w:val="002E3BB0"/>
    <w:rsid w:val="002E6619"/>
    <w:rsid w:val="002E7AB1"/>
    <w:rsid w:val="002E7DC9"/>
    <w:rsid w:val="002F0071"/>
    <w:rsid w:val="002F06CC"/>
    <w:rsid w:val="002F4A86"/>
    <w:rsid w:val="002F507A"/>
    <w:rsid w:val="002F5550"/>
    <w:rsid w:val="002F6563"/>
    <w:rsid w:val="002F6753"/>
    <w:rsid w:val="002F7A19"/>
    <w:rsid w:val="0030026A"/>
    <w:rsid w:val="00300607"/>
    <w:rsid w:val="00301C5C"/>
    <w:rsid w:val="003036A2"/>
    <w:rsid w:val="003050F0"/>
    <w:rsid w:val="003053C7"/>
    <w:rsid w:val="00305971"/>
    <w:rsid w:val="003059EB"/>
    <w:rsid w:val="003063F5"/>
    <w:rsid w:val="00306A4B"/>
    <w:rsid w:val="00307B3C"/>
    <w:rsid w:val="00310421"/>
    <w:rsid w:val="00312997"/>
    <w:rsid w:val="003139EB"/>
    <w:rsid w:val="00313CAE"/>
    <w:rsid w:val="00313EDC"/>
    <w:rsid w:val="0031605A"/>
    <w:rsid w:val="00322BA1"/>
    <w:rsid w:val="003274F6"/>
    <w:rsid w:val="0032796C"/>
    <w:rsid w:val="00331731"/>
    <w:rsid w:val="00332127"/>
    <w:rsid w:val="003338E7"/>
    <w:rsid w:val="00333EED"/>
    <w:rsid w:val="0033551F"/>
    <w:rsid w:val="00340806"/>
    <w:rsid w:val="00341FFE"/>
    <w:rsid w:val="003425BE"/>
    <w:rsid w:val="003450A8"/>
    <w:rsid w:val="003461B2"/>
    <w:rsid w:val="0034751E"/>
    <w:rsid w:val="00352DBF"/>
    <w:rsid w:val="0035495B"/>
    <w:rsid w:val="00355B43"/>
    <w:rsid w:val="00357251"/>
    <w:rsid w:val="003579A8"/>
    <w:rsid w:val="00357F24"/>
    <w:rsid w:val="00361EE2"/>
    <w:rsid w:val="0036319D"/>
    <w:rsid w:val="00376AD9"/>
    <w:rsid w:val="00383ADF"/>
    <w:rsid w:val="0038407D"/>
    <w:rsid w:val="00387974"/>
    <w:rsid w:val="00390015"/>
    <w:rsid w:val="0039270B"/>
    <w:rsid w:val="003959B2"/>
    <w:rsid w:val="00395EF5"/>
    <w:rsid w:val="0039729E"/>
    <w:rsid w:val="003A2FF2"/>
    <w:rsid w:val="003A3052"/>
    <w:rsid w:val="003A3919"/>
    <w:rsid w:val="003A476E"/>
    <w:rsid w:val="003A4AF4"/>
    <w:rsid w:val="003A647C"/>
    <w:rsid w:val="003A710E"/>
    <w:rsid w:val="003B0034"/>
    <w:rsid w:val="003B1238"/>
    <w:rsid w:val="003B1622"/>
    <w:rsid w:val="003B4380"/>
    <w:rsid w:val="003B58A6"/>
    <w:rsid w:val="003B6857"/>
    <w:rsid w:val="003C0BE0"/>
    <w:rsid w:val="003C40B6"/>
    <w:rsid w:val="003C48FE"/>
    <w:rsid w:val="003D26A3"/>
    <w:rsid w:val="003D2807"/>
    <w:rsid w:val="003D5BF3"/>
    <w:rsid w:val="003D62C9"/>
    <w:rsid w:val="003D641F"/>
    <w:rsid w:val="003D6565"/>
    <w:rsid w:val="003D778D"/>
    <w:rsid w:val="003E27E2"/>
    <w:rsid w:val="003E3972"/>
    <w:rsid w:val="003E6417"/>
    <w:rsid w:val="003E7A52"/>
    <w:rsid w:val="003F061A"/>
    <w:rsid w:val="003F1806"/>
    <w:rsid w:val="003F1FBD"/>
    <w:rsid w:val="003F5D80"/>
    <w:rsid w:val="003F6EAD"/>
    <w:rsid w:val="003F755E"/>
    <w:rsid w:val="00400213"/>
    <w:rsid w:val="0040108B"/>
    <w:rsid w:val="00401C9F"/>
    <w:rsid w:val="004070AA"/>
    <w:rsid w:val="00410CB7"/>
    <w:rsid w:val="00411649"/>
    <w:rsid w:val="00411FA7"/>
    <w:rsid w:val="00412553"/>
    <w:rsid w:val="004134DD"/>
    <w:rsid w:val="0041517D"/>
    <w:rsid w:val="00416DF7"/>
    <w:rsid w:val="00420CC0"/>
    <w:rsid w:val="00424719"/>
    <w:rsid w:val="00425B20"/>
    <w:rsid w:val="00425C20"/>
    <w:rsid w:val="004265CA"/>
    <w:rsid w:val="00426E97"/>
    <w:rsid w:val="004279F9"/>
    <w:rsid w:val="004316AA"/>
    <w:rsid w:val="004362E3"/>
    <w:rsid w:val="00440CFE"/>
    <w:rsid w:val="0044193A"/>
    <w:rsid w:val="00441D99"/>
    <w:rsid w:val="00444967"/>
    <w:rsid w:val="00444D4A"/>
    <w:rsid w:val="004459B1"/>
    <w:rsid w:val="0045048A"/>
    <w:rsid w:val="00450B2D"/>
    <w:rsid w:val="00450B7D"/>
    <w:rsid w:val="00450C41"/>
    <w:rsid w:val="00450D87"/>
    <w:rsid w:val="00455327"/>
    <w:rsid w:val="00455807"/>
    <w:rsid w:val="00457156"/>
    <w:rsid w:val="00457440"/>
    <w:rsid w:val="0046209B"/>
    <w:rsid w:val="00462182"/>
    <w:rsid w:val="00463ED6"/>
    <w:rsid w:val="00466556"/>
    <w:rsid w:val="004666B7"/>
    <w:rsid w:val="0046715C"/>
    <w:rsid w:val="00467438"/>
    <w:rsid w:val="00470D4E"/>
    <w:rsid w:val="004712A8"/>
    <w:rsid w:val="00471DED"/>
    <w:rsid w:val="00474729"/>
    <w:rsid w:val="00475BB5"/>
    <w:rsid w:val="00475EB7"/>
    <w:rsid w:val="004766E5"/>
    <w:rsid w:val="0047748C"/>
    <w:rsid w:val="004826CF"/>
    <w:rsid w:val="00483F64"/>
    <w:rsid w:val="00486718"/>
    <w:rsid w:val="0048768F"/>
    <w:rsid w:val="00487D07"/>
    <w:rsid w:val="00487D3D"/>
    <w:rsid w:val="00491B05"/>
    <w:rsid w:val="00492547"/>
    <w:rsid w:val="00494587"/>
    <w:rsid w:val="00494743"/>
    <w:rsid w:val="004958C6"/>
    <w:rsid w:val="0049696C"/>
    <w:rsid w:val="00497867"/>
    <w:rsid w:val="004A067D"/>
    <w:rsid w:val="004A4028"/>
    <w:rsid w:val="004A575F"/>
    <w:rsid w:val="004A7FA7"/>
    <w:rsid w:val="004B1330"/>
    <w:rsid w:val="004B2DAA"/>
    <w:rsid w:val="004B3EC9"/>
    <w:rsid w:val="004B4488"/>
    <w:rsid w:val="004B5AC9"/>
    <w:rsid w:val="004B6A8C"/>
    <w:rsid w:val="004C08B6"/>
    <w:rsid w:val="004C0D00"/>
    <w:rsid w:val="004C0E45"/>
    <w:rsid w:val="004C13A9"/>
    <w:rsid w:val="004C14AB"/>
    <w:rsid w:val="004C17DD"/>
    <w:rsid w:val="004C1C14"/>
    <w:rsid w:val="004C3462"/>
    <w:rsid w:val="004C5772"/>
    <w:rsid w:val="004D0A90"/>
    <w:rsid w:val="004D139E"/>
    <w:rsid w:val="004D1CE2"/>
    <w:rsid w:val="004D3DB4"/>
    <w:rsid w:val="004D44AC"/>
    <w:rsid w:val="004D5ED7"/>
    <w:rsid w:val="004D7860"/>
    <w:rsid w:val="004E1262"/>
    <w:rsid w:val="004E196C"/>
    <w:rsid w:val="004E2740"/>
    <w:rsid w:val="004E3049"/>
    <w:rsid w:val="004E411B"/>
    <w:rsid w:val="004E5109"/>
    <w:rsid w:val="004E5C69"/>
    <w:rsid w:val="004E60D0"/>
    <w:rsid w:val="004E7FEE"/>
    <w:rsid w:val="004F12A6"/>
    <w:rsid w:val="004F1565"/>
    <w:rsid w:val="004F1878"/>
    <w:rsid w:val="004F2304"/>
    <w:rsid w:val="004F26F8"/>
    <w:rsid w:val="004F287F"/>
    <w:rsid w:val="004F4CC9"/>
    <w:rsid w:val="004F75D8"/>
    <w:rsid w:val="00501C54"/>
    <w:rsid w:val="00501D55"/>
    <w:rsid w:val="005025FE"/>
    <w:rsid w:val="00504585"/>
    <w:rsid w:val="00506DDE"/>
    <w:rsid w:val="00510D84"/>
    <w:rsid w:val="00512829"/>
    <w:rsid w:val="005136AD"/>
    <w:rsid w:val="005138BA"/>
    <w:rsid w:val="00513923"/>
    <w:rsid w:val="00516657"/>
    <w:rsid w:val="00516904"/>
    <w:rsid w:val="00520CB5"/>
    <w:rsid w:val="005210CC"/>
    <w:rsid w:val="005211AF"/>
    <w:rsid w:val="005213E2"/>
    <w:rsid w:val="00524AC7"/>
    <w:rsid w:val="005276C2"/>
    <w:rsid w:val="00527987"/>
    <w:rsid w:val="00531AB6"/>
    <w:rsid w:val="005356DD"/>
    <w:rsid w:val="005406F8"/>
    <w:rsid w:val="0054169B"/>
    <w:rsid w:val="00541725"/>
    <w:rsid w:val="005417D2"/>
    <w:rsid w:val="005422E4"/>
    <w:rsid w:val="00543721"/>
    <w:rsid w:val="00544161"/>
    <w:rsid w:val="0054436C"/>
    <w:rsid w:val="00545CF8"/>
    <w:rsid w:val="00546936"/>
    <w:rsid w:val="00550E4D"/>
    <w:rsid w:val="00550F69"/>
    <w:rsid w:val="005523C6"/>
    <w:rsid w:val="005535C1"/>
    <w:rsid w:val="005547D6"/>
    <w:rsid w:val="005616AE"/>
    <w:rsid w:val="00563C40"/>
    <w:rsid w:val="00563F98"/>
    <w:rsid w:val="00571AAC"/>
    <w:rsid w:val="00571ADF"/>
    <w:rsid w:val="00571CEA"/>
    <w:rsid w:val="00571F91"/>
    <w:rsid w:val="00572BAE"/>
    <w:rsid w:val="0057516A"/>
    <w:rsid w:val="00575E75"/>
    <w:rsid w:val="0057660E"/>
    <w:rsid w:val="00581C8A"/>
    <w:rsid w:val="00583559"/>
    <w:rsid w:val="005837C8"/>
    <w:rsid w:val="00584640"/>
    <w:rsid w:val="005871BD"/>
    <w:rsid w:val="005900A1"/>
    <w:rsid w:val="00590B01"/>
    <w:rsid w:val="00595877"/>
    <w:rsid w:val="00595936"/>
    <w:rsid w:val="005A0224"/>
    <w:rsid w:val="005A04EC"/>
    <w:rsid w:val="005A0BA6"/>
    <w:rsid w:val="005A1201"/>
    <w:rsid w:val="005A15E8"/>
    <w:rsid w:val="005A35B2"/>
    <w:rsid w:val="005A3671"/>
    <w:rsid w:val="005A3B0E"/>
    <w:rsid w:val="005A3F38"/>
    <w:rsid w:val="005A5519"/>
    <w:rsid w:val="005A68C6"/>
    <w:rsid w:val="005A6C20"/>
    <w:rsid w:val="005A6F02"/>
    <w:rsid w:val="005B0BCB"/>
    <w:rsid w:val="005B170A"/>
    <w:rsid w:val="005B2B2E"/>
    <w:rsid w:val="005B753C"/>
    <w:rsid w:val="005B77B6"/>
    <w:rsid w:val="005C1B4B"/>
    <w:rsid w:val="005C2541"/>
    <w:rsid w:val="005C71E9"/>
    <w:rsid w:val="005D1BC8"/>
    <w:rsid w:val="005D5543"/>
    <w:rsid w:val="005D5D01"/>
    <w:rsid w:val="005D7700"/>
    <w:rsid w:val="005E2735"/>
    <w:rsid w:val="005E5EEE"/>
    <w:rsid w:val="005E7012"/>
    <w:rsid w:val="005F0DA6"/>
    <w:rsid w:val="005F32AD"/>
    <w:rsid w:val="005F3476"/>
    <w:rsid w:val="005F3A82"/>
    <w:rsid w:val="005F3A9F"/>
    <w:rsid w:val="005F41CD"/>
    <w:rsid w:val="005F573F"/>
    <w:rsid w:val="005F79CF"/>
    <w:rsid w:val="005F7C32"/>
    <w:rsid w:val="00601BED"/>
    <w:rsid w:val="006065A9"/>
    <w:rsid w:val="006075B1"/>
    <w:rsid w:val="00607651"/>
    <w:rsid w:val="0060797E"/>
    <w:rsid w:val="006101EB"/>
    <w:rsid w:val="006103AF"/>
    <w:rsid w:val="00610C1D"/>
    <w:rsid w:val="006131D3"/>
    <w:rsid w:val="006137A9"/>
    <w:rsid w:val="00620AB1"/>
    <w:rsid w:val="00620C5C"/>
    <w:rsid w:val="00622516"/>
    <w:rsid w:val="00625BAE"/>
    <w:rsid w:val="00625C1E"/>
    <w:rsid w:val="00627195"/>
    <w:rsid w:val="00630E7C"/>
    <w:rsid w:val="006344CE"/>
    <w:rsid w:val="0063561B"/>
    <w:rsid w:val="0064042D"/>
    <w:rsid w:val="00640D95"/>
    <w:rsid w:val="006414B6"/>
    <w:rsid w:val="00641AEC"/>
    <w:rsid w:val="00644991"/>
    <w:rsid w:val="0064524B"/>
    <w:rsid w:val="006469A4"/>
    <w:rsid w:val="00650A8F"/>
    <w:rsid w:val="006512EE"/>
    <w:rsid w:val="00651877"/>
    <w:rsid w:val="00654C68"/>
    <w:rsid w:val="00655388"/>
    <w:rsid w:val="00655D42"/>
    <w:rsid w:val="00656199"/>
    <w:rsid w:val="00656A50"/>
    <w:rsid w:val="00662E5A"/>
    <w:rsid w:val="006645FE"/>
    <w:rsid w:val="00664D3A"/>
    <w:rsid w:val="00666B96"/>
    <w:rsid w:val="00674CBD"/>
    <w:rsid w:val="00674DC8"/>
    <w:rsid w:val="00675060"/>
    <w:rsid w:val="006759C2"/>
    <w:rsid w:val="0067631B"/>
    <w:rsid w:val="00676831"/>
    <w:rsid w:val="00677552"/>
    <w:rsid w:val="00677A9F"/>
    <w:rsid w:val="006818A6"/>
    <w:rsid w:val="00681CA4"/>
    <w:rsid w:val="00682027"/>
    <w:rsid w:val="006839AA"/>
    <w:rsid w:val="00684FC8"/>
    <w:rsid w:val="00685B63"/>
    <w:rsid w:val="00690252"/>
    <w:rsid w:val="0069396E"/>
    <w:rsid w:val="00694E1A"/>
    <w:rsid w:val="00695A1E"/>
    <w:rsid w:val="00695D60"/>
    <w:rsid w:val="006A25BB"/>
    <w:rsid w:val="006A4E81"/>
    <w:rsid w:val="006A5D0B"/>
    <w:rsid w:val="006B0BEB"/>
    <w:rsid w:val="006B1028"/>
    <w:rsid w:val="006B10B6"/>
    <w:rsid w:val="006B12BF"/>
    <w:rsid w:val="006B1377"/>
    <w:rsid w:val="006B2726"/>
    <w:rsid w:val="006B51E7"/>
    <w:rsid w:val="006B57B2"/>
    <w:rsid w:val="006C0EDC"/>
    <w:rsid w:val="006C109B"/>
    <w:rsid w:val="006C180F"/>
    <w:rsid w:val="006C2F7A"/>
    <w:rsid w:val="006C3A3D"/>
    <w:rsid w:val="006C4214"/>
    <w:rsid w:val="006C63D3"/>
    <w:rsid w:val="006D1B2D"/>
    <w:rsid w:val="006D1E80"/>
    <w:rsid w:val="006D555F"/>
    <w:rsid w:val="006D7727"/>
    <w:rsid w:val="006D7E28"/>
    <w:rsid w:val="006E17CD"/>
    <w:rsid w:val="006E23B6"/>
    <w:rsid w:val="006E25AB"/>
    <w:rsid w:val="006E3262"/>
    <w:rsid w:val="006E3A6D"/>
    <w:rsid w:val="006E4748"/>
    <w:rsid w:val="006E4A3B"/>
    <w:rsid w:val="006E61A6"/>
    <w:rsid w:val="006E7746"/>
    <w:rsid w:val="006E7F70"/>
    <w:rsid w:val="006F4826"/>
    <w:rsid w:val="006F4D0E"/>
    <w:rsid w:val="006F738D"/>
    <w:rsid w:val="00700738"/>
    <w:rsid w:val="007034D1"/>
    <w:rsid w:val="00703F84"/>
    <w:rsid w:val="00707997"/>
    <w:rsid w:val="0071029B"/>
    <w:rsid w:val="0071052E"/>
    <w:rsid w:val="00710AB1"/>
    <w:rsid w:val="00711762"/>
    <w:rsid w:val="00716588"/>
    <w:rsid w:val="007205A7"/>
    <w:rsid w:val="00721552"/>
    <w:rsid w:val="00723754"/>
    <w:rsid w:val="00726E5E"/>
    <w:rsid w:val="00731DAE"/>
    <w:rsid w:val="007327F4"/>
    <w:rsid w:val="007367A7"/>
    <w:rsid w:val="00736C13"/>
    <w:rsid w:val="00736E1E"/>
    <w:rsid w:val="00736F0E"/>
    <w:rsid w:val="007445DB"/>
    <w:rsid w:val="0074569B"/>
    <w:rsid w:val="00746FE8"/>
    <w:rsid w:val="007510E2"/>
    <w:rsid w:val="007513AA"/>
    <w:rsid w:val="00752314"/>
    <w:rsid w:val="00752473"/>
    <w:rsid w:val="00752903"/>
    <w:rsid w:val="00754DBA"/>
    <w:rsid w:val="00757D44"/>
    <w:rsid w:val="007617D7"/>
    <w:rsid w:val="007645E9"/>
    <w:rsid w:val="00764CBF"/>
    <w:rsid w:val="00766BBE"/>
    <w:rsid w:val="00767521"/>
    <w:rsid w:val="007732C9"/>
    <w:rsid w:val="007738F3"/>
    <w:rsid w:val="00774CB6"/>
    <w:rsid w:val="00776A3D"/>
    <w:rsid w:val="00782488"/>
    <w:rsid w:val="00785E49"/>
    <w:rsid w:val="007868C5"/>
    <w:rsid w:val="00786A8D"/>
    <w:rsid w:val="00786B17"/>
    <w:rsid w:val="00787338"/>
    <w:rsid w:val="00787C90"/>
    <w:rsid w:val="00790A1F"/>
    <w:rsid w:val="00791B1E"/>
    <w:rsid w:val="00793B7A"/>
    <w:rsid w:val="00793C15"/>
    <w:rsid w:val="00793DA2"/>
    <w:rsid w:val="007A01EB"/>
    <w:rsid w:val="007A26D6"/>
    <w:rsid w:val="007A578D"/>
    <w:rsid w:val="007B13AE"/>
    <w:rsid w:val="007B2475"/>
    <w:rsid w:val="007B249F"/>
    <w:rsid w:val="007B2ECC"/>
    <w:rsid w:val="007C0DBC"/>
    <w:rsid w:val="007C1DF4"/>
    <w:rsid w:val="007C5394"/>
    <w:rsid w:val="007C6BB9"/>
    <w:rsid w:val="007C7702"/>
    <w:rsid w:val="007D0EA0"/>
    <w:rsid w:val="007D1633"/>
    <w:rsid w:val="007D1B60"/>
    <w:rsid w:val="007D2E6D"/>
    <w:rsid w:val="007D5501"/>
    <w:rsid w:val="007D7F23"/>
    <w:rsid w:val="007E073D"/>
    <w:rsid w:val="007E260F"/>
    <w:rsid w:val="007E35CB"/>
    <w:rsid w:val="007E4B05"/>
    <w:rsid w:val="007E647B"/>
    <w:rsid w:val="007F16A8"/>
    <w:rsid w:val="007F6149"/>
    <w:rsid w:val="007F618C"/>
    <w:rsid w:val="007F688D"/>
    <w:rsid w:val="00800474"/>
    <w:rsid w:val="00802325"/>
    <w:rsid w:val="00806F44"/>
    <w:rsid w:val="00807954"/>
    <w:rsid w:val="00812E7D"/>
    <w:rsid w:val="00815DBC"/>
    <w:rsid w:val="00816F1C"/>
    <w:rsid w:val="008175AA"/>
    <w:rsid w:val="008223E7"/>
    <w:rsid w:val="00826D20"/>
    <w:rsid w:val="00833678"/>
    <w:rsid w:val="00840460"/>
    <w:rsid w:val="008408C1"/>
    <w:rsid w:val="00840B15"/>
    <w:rsid w:val="008413D6"/>
    <w:rsid w:val="00843A62"/>
    <w:rsid w:val="0084403A"/>
    <w:rsid w:val="0084763A"/>
    <w:rsid w:val="00847C0E"/>
    <w:rsid w:val="008503AA"/>
    <w:rsid w:val="0085123A"/>
    <w:rsid w:val="00851460"/>
    <w:rsid w:val="008516A4"/>
    <w:rsid w:val="0085234E"/>
    <w:rsid w:val="00854E3D"/>
    <w:rsid w:val="00856E94"/>
    <w:rsid w:val="00857E65"/>
    <w:rsid w:val="008601C5"/>
    <w:rsid w:val="0086190A"/>
    <w:rsid w:val="008631BE"/>
    <w:rsid w:val="00863F9A"/>
    <w:rsid w:val="00864126"/>
    <w:rsid w:val="00865F66"/>
    <w:rsid w:val="00867518"/>
    <w:rsid w:val="008704E4"/>
    <w:rsid w:val="00872C1D"/>
    <w:rsid w:val="00876062"/>
    <w:rsid w:val="00880650"/>
    <w:rsid w:val="00880DE8"/>
    <w:rsid w:val="00887AD9"/>
    <w:rsid w:val="00890BD7"/>
    <w:rsid w:val="0089128D"/>
    <w:rsid w:val="00891A6E"/>
    <w:rsid w:val="00892A7F"/>
    <w:rsid w:val="008937AA"/>
    <w:rsid w:val="008941B7"/>
    <w:rsid w:val="00894270"/>
    <w:rsid w:val="008951FB"/>
    <w:rsid w:val="008968EB"/>
    <w:rsid w:val="00897689"/>
    <w:rsid w:val="00897FEE"/>
    <w:rsid w:val="008A3A56"/>
    <w:rsid w:val="008A405E"/>
    <w:rsid w:val="008A4DD1"/>
    <w:rsid w:val="008A4E2C"/>
    <w:rsid w:val="008A51A2"/>
    <w:rsid w:val="008A51C6"/>
    <w:rsid w:val="008A51D2"/>
    <w:rsid w:val="008A741F"/>
    <w:rsid w:val="008B25D6"/>
    <w:rsid w:val="008B2EB2"/>
    <w:rsid w:val="008B66E0"/>
    <w:rsid w:val="008B7AF1"/>
    <w:rsid w:val="008C304B"/>
    <w:rsid w:val="008C3EB9"/>
    <w:rsid w:val="008C7ECC"/>
    <w:rsid w:val="008D0832"/>
    <w:rsid w:val="008D1666"/>
    <w:rsid w:val="008D2050"/>
    <w:rsid w:val="008D5E56"/>
    <w:rsid w:val="008D6BEB"/>
    <w:rsid w:val="008D7AB7"/>
    <w:rsid w:val="008E040A"/>
    <w:rsid w:val="008E36EC"/>
    <w:rsid w:val="008E3A6A"/>
    <w:rsid w:val="008E3AD6"/>
    <w:rsid w:val="008E577F"/>
    <w:rsid w:val="008E5CE3"/>
    <w:rsid w:val="008F10C0"/>
    <w:rsid w:val="008F1194"/>
    <w:rsid w:val="008F273A"/>
    <w:rsid w:val="008F5FA6"/>
    <w:rsid w:val="008F64BD"/>
    <w:rsid w:val="008F7A9C"/>
    <w:rsid w:val="008F7D5F"/>
    <w:rsid w:val="00900503"/>
    <w:rsid w:val="0091299A"/>
    <w:rsid w:val="00914764"/>
    <w:rsid w:val="00914EDC"/>
    <w:rsid w:val="0091539C"/>
    <w:rsid w:val="00917822"/>
    <w:rsid w:val="009238C0"/>
    <w:rsid w:val="00924D99"/>
    <w:rsid w:val="00925BAA"/>
    <w:rsid w:val="00925EE3"/>
    <w:rsid w:val="0092796F"/>
    <w:rsid w:val="0093109E"/>
    <w:rsid w:val="009317F7"/>
    <w:rsid w:val="009328FC"/>
    <w:rsid w:val="00933866"/>
    <w:rsid w:val="00933D7D"/>
    <w:rsid w:val="00935824"/>
    <w:rsid w:val="009360C0"/>
    <w:rsid w:val="009360C5"/>
    <w:rsid w:val="00942DAE"/>
    <w:rsid w:val="009438B3"/>
    <w:rsid w:val="00944443"/>
    <w:rsid w:val="00950842"/>
    <w:rsid w:val="00954025"/>
    <w:rsid w:val="00957152"/>
    <w:rsid w:val="0096064B"/>
    <w:rsid w:val="00962C63"/>
    <w:rsid w:val="00963568"/>
    <w:rsid w:val="00967F1D"/>
    <w:rsid w:val="00967FF7"/>
    <w:rsid w:val="009704B0"/>
    <w:rsid w:val="009716DD"/>
    <w:rsid w:val="00972036"/>
    <w:rsid w:val="00972930"/>
    <w:rsid w:val="00980D6C"/>
    <w:rsid w:val="00982334"/>
    <w:rsid w:val="00983F19"/>
    <w:rsid w:val="00987853"/>
    <w:rsid w:val="009920D4"/>
    <w:rsid w:val="0099432F"/>
    <w:rsid w:val="009952EB"/>
    <w:rsid w:val="00995D43"/>
    <w:rsid w:val="009964E7"/>
    <w:rsid w:val="009A180F"/>
    <w:rsid w:val="009A20E5"/>
    <w:rsid w:val="009A623A"/>
    <w:rsid w:val="009A7EE6"/>
    <w:rsid w:val="009B32FE"/>
    <w:rsid w:val="009B3319"/>
    <w:rsid w:val="009B4B17"/>
    <w:rsid w:val="009B532B"/>
    <w:rsid w:val="009B5F0E"/>
    <w:rsid w:val="009B6B20"/>
    <w:rsid w:val="009B7560"/>
    <w:rsid w:val="009B77E9"/>
    <w:rsid w:val="009C1E00"/>
    <w:rsid w:val="009C2570"/>
    <w:rsid w:val="009C3E19"/>
    <w:rsid w:val="009C4684"/>
    <w:rsid w:val="009C532F"/>
    <w:rsid w:val="009C5CA3"/>
    <w:rsid w:val="009C5DC9"/>
    <w:rsid w:val="009D3EE1"/>
    <w:rsid w:val="009D745A"/>
    <w:rsid w:val="009D7E49"/>
    <w:rsid w:val="009E354F"/>
    <w:rsid w:val="009E3E67"/>
    <w:rsid w:val="009E5174"/>
    <w:rsid w:val="009E51CE"/>
    <w:rsid w:val="009E5D82"/>
    <w:rsid w:val="009E734D"/>
    <w:rsid w:val="009F0667"/>
    <w:rsid w:val="009F0EAA"/>
    <w:rsid w:val="009F31B8"/>
    <w:rsid w:val="009F38A2"/>
    <w:rsid w:val="009F42AB"/>
    <w:rsid w:val="009F5A9B"/>
    <w:rsid w:val="009F78CB"/>
    <w:rsid w:val="009F79DC"/>
    <w:rsid w:val="00A00A06"/>
    <w:rsid w:val="00A0309C"/>
    <w:rsid w:val="00A0547C"/>
    <w:rsid w:val="00A0599B"/>
    <w:rsid w:val="00A062A2"/>
    <w:rsid w:val="00A14107"/>
    <w:rsid w:val="00A20DBC"/>
    <w:rsid w:val="00A23FE4"/>
    <w:rsid w:val="00A274D9"/>
    <w:rsid w:val="00A314E5"/>
    <w:rsid w:val="00A32EDC"/>
    <w:rsid w:val="00A33219"/>
    <w:rsid w:val="00A33EE4"/>
    <w:rsid w:val="00A35817"/>
    <w:rsid w:val="00A36C54"/>
    <w:rsid w:val="00A37466"/>
    <w:rsid w:val="00A40CC4"/>
    <w:rsid w:val="00A410CD"/>
    <w:rsid w:val="00A41431"/>
    <w:rsid w:val="00A4301D"/>
    <w:rsid w:val="00A44A5B"/>
    <w:rsid w:val="00A462A3"/>
    <w:rsid w:val="00A47268"/>
    <w:rsid w:val="00A47C23"/>
    <w:rsid w:val="00A502B4"/>
    <w:rsid w:val="00A50300"/>
    <w:rsid w:val="00A51997"/>
    <w:rsid w:val="00A52C01"/>
    <w:rsid w:val="00A55391"/>
    <w:rsid w:val="00A55403"/>
    <w:rsid w:val="00A605CF"/>
    <w:rsid w:val="00A63318"/>
    <w:rsid w:val="00A65678"/>
    <w:rsid w:val="00A70DD1"/>
    <w:rsid w:val="00A714BA"/>
    <w:rsid w:val="00A716CA"/>
    <w:rsid w:val="00A7397B"/>
    <w:rsid w:val="00A81299"/>
    <w:rsid w:val="00A82227"/>
    <w:rsid w:val="00A847E1"/>
    <w:rsid w:val="00A85C20"/>
    <w:rsid w:val="00A86058"/>
    <w:rsid w:val="00A86985"/>
    <w:rsid w:val="00A8736D"/>
    <w:rsid w:val="00A90BD5"/>
    <w:rsid w:val="00A90F41"/>
    <w:rsid w:val="00A91AE5"/>
    <w:rsid w:val="00A943B2"/>
    <w:rsid w:val="00A9602E"/>
    <w:rsid w:val="00A965CC"/>
    <w:rsid w:val="00AA0222"/>
    <w:rsid w:val="00AA4BB9"/>
    <w:rsid w:val="00AA76E7"/>
    <w:rsid w:val="00AB07A4"/>
    <w:rsid w:val="00AB16EA"/>
    <w:rsid w:val="00AB181B"/>
    <w:rsid w:val="00AB2E64"/>
    <w:rsid w:val="00AB451F"/>
    <w:rsid w:val="00AB4D75"/>
    <w:rsid w:val="00AB7300"/>
    <w:rsid w:val="00AB7B6C"/>
    <w:rsid w:val="00AC3B69"/>
    <w:rsid w:val="00AC3E58"/>
    <w:rsid w:val="00AC6720"/>
    <w:rsid w:val="00AC7ECD"/>
    <w:rsid w:val="00AD0766"/>
    <w:rsid w:val="00AD083F"/>
    <w:rsid w:val="00AD2170"/>
    <w:rsid w:val="00AD275A"/>
    <w:rsid w:val="00AD3119"/>
    <w:rsid w:val="00AD3D6D"/>
    <w:rsid w:val="00AD7F00"/>
    <w:rsid w:val="00AE0559"/>
    <w:rsid w:val="00AE0D97"/>
    <w:rsid w:val="00AE22BA"/>
    <w:rsid w:val="00AE37F6"/>
    <w:rsid w:val="00AE3B5F"/>
    <w:rsid w:val="00AE3CFD"/>
    <w:rsid w:val="00AE44CC"/>
    <w:rsid w:val="00AE55D2"/>
    <w:rsid w:val="00AE7106"/>
    <w:rsid w:val="00AF06CB"/>
    <w:rsid w:val="00AF1B84"/>
    <w:rsid w:val="00AF37BE"/>
    <w:rsid w:val="00AF4D16"/>
    <w:rsid w:val="00AF5B4A"/>
    <w:rsid w:val="00AF6215"/>
    <w:rsid w:val="00AF69ED"/>
    <w:rsid w:val="00B00B01"/>
    <w:rsid w:val="00B03428"/>
    <w:rsid w:val="00B0343E"/>
    <w:rsid w:val="00B035CC"/>
    <w:rsid w:val="00B04E91"/>
    <w:rsid w:val="00B06606"/>
    <w:rsid w:val="00B068D9"/>
    <w:rsid w:val="00B06E83"/>
    <w:rsid w:val="00B103CA"/>
    <w:rsid w:val="00B14087"/>
    <w:rsid w:val="00B14A67"/>
    <w:rsid w:val="00B222AD"/>
    <w:rsid w:val="00B22AE2"/>
    <w:rsid w:val="00B23832"/>
    <w:rsid w:val="00B23CE0"/>
    <w:rsid w:val="00B2513F"/>
    <w:rsid w:val="00B26878"/>
    <w:rsid w:val="00B268F6"/>
    <w:rsid w:val="00B34418"/>
    <w:rsid w:val="00B3452A"/>
    <w:rsid w:val="00B34F64"/>
    <w:rsid w:val="00B45E08"/>
    <w:rsid w:val="00B50022"/>
    <w:rsid w:val="00B51E8B"/>
    <w:rsid w:val="00B522B8"/>
    <w:rsid w:val="00B53061"/>
    <w:rsid w:val="00B5338E"/>
    <w:rsid w:val="00B5561F"/>
    <w:rsid w:val="00B55F0E"/>
    <w:rsid w:val="00B56A79"/>
    <w:rsid w:val="00B6615F"/>
    <w:rsid w:val="00B80087"/>
    <w:rsid w:val="00B816CE"/>
    <w:rsid w:val="00B827FF"/>
    <w:rsid w:val="00B82C64"/>
    <w:rsid w:val="00B8445D"/>
    <w:rsid w:val="00B846E1"/>
    <w:rsid w:val="00B8562D"/>
    <w:rsid w:val="00B86ED1"/>
    <w:rsid w:val="00B9000E"/>
    <w:rsid w:val="00B9010E"/>
    <w:rsid w:val="00B9061C"/>
    <w:rsid w:val="00B90A67"/>
    <w:rsid w:val="00B910FF"/>
    <w:rsid w:val="00B93351"/>
    <w:rsid w:val="00B93FAF"/>
    <w:rsid w:val="00B96AC7"/>
    <w:rsid w:val="00B96DBD"/>
    <w:rsid w:val="00B9744A"/>
    <w:rsid w:val="00BA0D89"/>
    <w:rsid w:val="00BA6C89"/>
    <w:rsid w:val="00BB0E28"/>
    <w:rsid w:val="00BB5BDD"/>
    <w:rsid w:val="00BC2074"/>
    <w:rsid w:val="00BC46FA"/>
    <w:rsid w:val="00BC622C"/>
    <w:rsid w:val="00BC7E0D"/>
    <w:rsid w:val="00BD0813"/>
    <w:rsid w:val="00BD0F5E"/>
    <w:rsid w:val="00BD241F"/>
    <w:rsid w:val="00BD403D"/>
    <w:rsid w:val="00BD4144"/>
    <w:rsid w:val="00BD5C05"/>
    <w:rsid w:val="00BD630B"/>
    <w:rsid w:val="00BD7002"/>
    <w:rsid w:val="00BD70AD"/>
    <w:rsid w:val="00BE3C7B"/>
    <w:rsid w:val="00BF0C34"/>
    <w:rsid w:val="00BF2233"/>
    <w:rsid w:val="00BF2E42"/>
    <w:rsid w:val="00BF6512"/>
    <w:rsid w:val="00C0427F"/>
    <w:rsid w:val="00C102B5"/>
    <w:rsid w:val="00C13092"/>
    <w:rsid w:val="00C14296"/>
    <w:rsid w:val="00C148C1"/>
    <w:rsid w:val="00C16125"/>
    <w:rsid w:val="00C205B4"/>
    <w:rsid w:val="00C23138"/>
    <w:rsid w:val="00C235CA"/>
    <w:rsid w:val="00C23D18"/>
    <w:rsid w:val="00C25CB9"/>
    <w:rsid w:val="00C262FE"/>
    <w:rsid w:val="00C27641"/>
    <w:rsid w:val="00C32E7A"/>
    <w:rsid w:val="00C422BC"/>
    <w:rsid w:val="00C42B47"/>
    <w:rsid w:val="00C4345A"/>
    <w:rsid w:val="00C4460F"/>
    <w:rsid w:val="00C44BBE"/>
    <w:rsid w:val="00C4609F"/>
    <w:rsid w:val="00C469A4"/>
    <w:rsid w:val="00C47C84"/>
    <w:rsid w:val="00C507C3"/>
    <w:rsid w:val="00C52188"/>
    <w:rsid w:val="00C5358D"/>
    <w:rsid w:val="00C56AB8"/>
    <w:rsid w:val="00C56D03"/>
    <w:rsid w:val="00C607F8"/>
    <w:rsid w:val="00C613FE"/>
    <w:rsid w:val="00C61603"/>
    <w:rsid w:val="00C62BBB"/>
    <w:rsid w:val="00C6302E"/>
    <w:rsid w:val="00C63B3B"/>
    <w:rsid w:val="00C63FAA"/>
    <w:rsid w:val="00C64AD3"/>
    <w:rsid w:val="00C66A8B"/>
    <w:rsid w:val="00C731E8"/>
    <w:rsid w:val="00C76992"/>
    <w:rsid w:val="00C770B0"/>
    <w:rsid w:val="00C77447"/>
    <w:rsid w:val="00C80108"/>
    <w:rsid w:val="00C832E2"/>
    <w:rsid w:val="00C83B2F"/>
    <w:rsid w:val="00C83DF8"/>
    <w:rsid w:val="00C858FA"/>
    <w:rsid w:val="00C8699C"/>
    <w:rsid w:val="00C86A37"/>
    <w:rsid w:val="00C93CD6"/>
    <w:rsid w:val="00C945DD"/>
    <w:rsid w:val="00CA0DC9"/>
    <w:rsid w:val="00CA391F"/>
    <w:rsid w:val="00CA43A1"/>
    <w:rsid w:val="00CA4E97"/>
    <w:rsid w:val="00CA5249"/>
    <w:rsid w:val="00CB15CA"/>
    <w:rsid w:val="00CB2DEC"/>
    <w:rsid w:val="00CB59D1"/>
    <w:rsid w:val="00CC0ADD"/>
    <w:rsid w:val="00CC0F54"/>
    <w:rsid w:val="00CC1770"/>
    <w:rsid w:val="00CC3D0D"/>
    <w:rsid w:val="00CC5BAC"/>
    <w:rsid w:val="00CC6FA2"/>
    <w:rsid w:val="00CD23DC"/>
    <w:rsid w:val="00CD27C9"/>
    <w:rsid w:val="00CD33C4"/>
    <w:rsid w:val="00CD4424"/>
    <w:rsid w:val="00CD5730"/>
    <w:rsid w:val="00CD5B9E"/>
    <w:rsid w:val="00CD715D"/>
    <w:rsid w:val="00CE01FD"/>
    <w:rsid w:val="00CE17A5"/>
    <w:rsid w:val="00CE44C5"/>
    <w:rsid w:val="00CE4698"/>
    <w:rsid w:val="00CE6D6D"/>
    <w:rsid w:val="00CF0FC5"/>
    <w:rsid w:val="00CF1C3C"/>
    <w:rsid w:val="00CF1F0A"/>
    <w:rsid w:val="00CF4A05"/>
    <w:rsid w:val="00CF561E"/>
    <w:rsid w:val="00CF6422"/>
    <w:rsid w:val="00CF6520"/>
    <w:rsid w:val="00CF65CD"/>
    <w:rsid w:val="00CF7499"/>
    <w:rsid w:val="00CF76DD"/>
    <w:rsid w:val="00CF7B71"/>
    <w:rsid w:val="00D0366F"/>
    <w:rsid w:val="00D044DD"/>
    <w:rsid w:val="00D051DE"/>
    <w:rsid w:val="00D1044D"/>
    <w:rsid w:val="00D105D7"/>
    <w:rsid w:val="00D11503"/>
    <w:rsid w:val="00D143CD"/>
    <w:rsid w:val="00D14796"/>
    <w:rsid w:val="00D1613E"/>
    <w:rsid w:val="00D16362"/>
    <w:rsid w:val="00D16D7D"/>
    <w:rsid w:val="00D16FC0"/>
    <w:rsid w:val="00D17ACB"/>
    <w:rsid w:val="00D20077"/>
    <w:rsid w:val="00D229D2"/>
    <w:rsid w:val="00D23445"/>
    <w:rsid w:val="00D26EB7"/>
    <w:rsid w:val="00D308D9"/>
    <w:rsid w:val="00D30DD9"/>
    <w:rsid w:val="00D349D1"/>
    <w:rsid w:val="00D4229E"/>
    <w:rsid w:val="00D435E3"/>
    <w:rsid w:val="00D43CED"/>
    <w:rsid w:val="00D43E26"/>
    <w:rsid w:val="00D4450E"/>
    <w:rsid w:val="00D5513A"/>
    <w:rsid w:val="00D572EB"/>
    <w:rsid w:val="00D61F41"/>
    <w:rsid w:val="00D62C77"/>
    <w:rsid w:val="00D62DA7"/>
    <w:rsid w:val="00D63B76"/>
    <w:rsid w:val="00D679DE"/>
    <w:rsid w:val="00D7081E"/>
    <w:rsid w:val="00D7132D"/>
    <w:rsid w:val="00D726E8"/>
    <w:rsid w:val="00D743B6"/>
    <w:rsid w:val="00D74957"/>
    <w:rsid w:val="00D76E3A"/>
    <w:rsid w:val="00D77F94"/>
    <w:rsid w:val="00D80059"/>
    <w:rsid w:val="00D81B3B"/>
    <w:rsid w:val="00D84113"/>
    <w:rsid w:val="00D86132"/>
    <w:rsid w:val="00D869D7"/>
    <w:rsid w:val="00D87520"/>
    <w:rsid w:val="00D92D71"/>
    <w:rsid w:val="00D92DC5"/>
    <w:rsid w:val="00D92E2E"/>
    <w:rsid w:val="00D94F12"/>
    <w:rsid w:val="00D96B51"/>
    <w:rsid w:val="00D96EE8"/>
    <w:rsid w:val="00DA1572"/>
    <w:rsid w:val="00DA1A87"/>
    <w:rsid w:val="00DA4DE6"/>
    <w:rsid w:val="00DA50C0"/>
    <w:rsid w:val="00DA54FF"/>
    <w:rsid w:val="00DB2075"/>
    <w:rsid w:val="00DB525D"/>
    <w:rsid w:val="00DB55B9"/>
    <w:rsid w:val="00DB6EE5"/>
    <w:rsid w:val="00DB7AE0"/>
    <w:rsid w:val="00DC2413"/>
    <w:rsid w:val="00DC3255"/>
    <w:rsid w:val="00DC3CE7"/>
    <w:rsid w:val="00DC5857"/>
    <w:rsid w:val="00DC739A"/>
    <w:rsid w:val="00DD138A"/>
    <w:rsid w:val="00DD29DC"/>
    <w:rsid w:val="00DD4E93"/>
    <w:rsid w:val="00DD4F5E"/>
    <w:rsid w:val="00DD5BBB"/>
    <w:rsid w:val="00DE09D9"/>
    <w:rsid w:val="00DE1C54"/>
    <w:rsid w:val="00DE1EE3"/>
    <w:rsid w:val="00DE1FE6"/>
    <w:rsid w:val="00DE30A8"/>
    <w:rsid w:val="00DE63F9"/>
    <w:rsid w:val="00DF1A83"/>
    <w:rsid w:val="00DF238C"/>
    <w:rsid w:val="00DF4393"/>
    <w:rsid w:val="00DF62C8"/>
    <w:rsid w:val="00E021E3"/>
    <w:rsid w:val="00E04447"/>
    <w:rsid w:val="00E06970"/>
    <w:rsid w:val="00E079CA"/>
    <w:rsid w:val="00E1167F"/>
    <w:rsid w:val="00E15CA5"/>
    <w:rsid w:val="00E20A2C"/>
    <w:rsid w:val="00E22258"/>
    <w:rsid w:val="00E23845"/>
    <w:rsid w:val="00E251B6"/>
    <w:rsid w:val="00E313DA"/>
    <w:rsid w:val="00E32A95"/>
    <w:rsid w:val="00E340D7"/>
    <w:rsid w:val="00E34923"/>
    <w:rsid w:val="00E34CA5"/>
    <w:rsid w:val="00E35E89"/>
    <w:rsid w:val="00E36862"/>
    <w:rsid w:val="00E404F9"/>
    <w:rsid w:val="00E414CC"/>
    <w:rsid w:val="00E43541"/>
    <w:rsid w:val="00E4491D"/>
    <w:rsid w:val="00E45E54"/>
    <w:rsid w:val="00E467E7"/>
    <w:rsid w:val="00E50F60"/>
    <w:rsid w:val="00E522E2"/>
    <w:rsid w:val="00E539E7"/>
    <w:rsid w:val="00E63A44"/>
    <w:rsid w:val="00E65DD0"/>
    <w:rsid w:val="00E66733"/>
    <w:rsid w:val="00E66BA4"/>
    <w:rsid w:val="00E66F0F"/>
    <w:rsid w:val="00E66F16"/>
    <w:rsid w:val="00E7095D"/>
    <w:rsid w:val="00E71609"/>
    <w:rsid w:val="00E71F2C"/>
    <w:rsid w:val="00E72FFF"/>
    <w:rsid w:val="00E80CC5"/>
    <w:rsid w:val="00E81CC9"/>
    <w:rsid w:val="00E825CA"/>
    <w:rsid w:val="00E83A9C"/>
    <w:rsid w:val="00E84118"/>
    <w:rsid w:val="00E84B8C"/>
    <w:rsid w:val="00E857E0"/>
    <w:rsid w:val="00E86979"/>
    <w:rsid w:val="00E909DE"/>
    <w:rsid w:val="00E92EF9"/>
    <w:rsid w:val="00E95956"/>
    <w:rsid w:val="00EA1519"/>
    <w:rsid w:val="00EA1D11"/>
    <w:rsid w:val="00EA26E0"/>
    <w:rsid w:val="00EA3214"/>
    <w:rsid w:val="00EA4C59"/>
    <w:rsid w:val="00EA588C"/>
    <w:rsid w:val="00EB0407"/>
    <w:rsid w:val="00EB0536"/>
    <w:rsid w:val="00EB1B87"/>
    <w:rsid w:val="00EB2587"/>
    <w:rsid w:val="00EB42A8"/>
    <w:rsid w:val="00EB5564"/>
    <w:rsid w:val="00EB5601"/>
    <w:rsid w:val="00EB5A81"/>
    <w:rsid w:val="00EC3B41"/>
    <w:rsid w:val="00EC501A"/>
    <w:rsid w:val="00EC526F"/>
    <w:rsid w:val="00EC5C01"/>
    <w:rsid w:val="00ED0A75"/>
    <w:rsid w:val="00ED2178"/>
    <w:rsid w:val="00ED3719"/>
    <w:rsid w:val="00EE034A"/>
    <w:rsid w:val="00EE4982"/>
    <w:rsid w:val="00EF08E3"/>
    <w:rsid w:val="00EF2E4D"/>
    <w:rsid w:val="00EF3427"/>
    <w:rsid w:val="00EF5074"/>
    <w:rsid w:val="00EF7646"/>
    <w:rsid w:val="00F020F8"/>
    <w:rsid w:val="00F0278D"/>
    <w:rsid w:val="00F05337"/>
    <w:rsid w:val="00F05F0A"/>
    <w:rsid w:val="00F10410"/>
    <w:rsid w:val="00F10924"/>
    <w:rsid w:val="00F1548E"/>
    <w:rsid w:val="00F15CEC"/>
    <w:rsid w:val="00F16569"/>
    <w:rsid w:val="00F16C41"/>
    <w:rsid w:val="00F178DE"/>
    <w:rsid w:val="00F17EF3"/>
    <w:rsid w:val="00F227E8"/>
    <w:rsid w:val="00F24314"/>
    <w:rsid w:val="00F31ECF"/>
    <w:rsid w:val="00F34445"/>
    <w:rsid w:val="00F34BA8"/>
    <w:rsid w:val="00F373AD"/>
    <w:rsid w:val="00F40B38"/>
    <w:rsid w:val="00F42FC9"/>
    <w:rsid w:val="00F43209"/>
    <w:rsid w:val="00F4320B"/>
    <w:rsid w:val="00F444B7"/>
    <w:rsid w:val="00F45304"/>
    <w:rsid w:val="00F46AB9"/>
    <w:rsid w:val="00F46B5A"/>
    <w:rsid w:val="00F46CC7"/>
    <w:rsid w:val="00F50E71"/>
    <w:rsid w:val="00F519E6"/>
    <w:rsid w:val="00F52633"/>
    <w:rsid w:val="00F53DC4"/>
    <w:rsid w:val="00F57032"/>
    <w:rsid w:val="00F6104A"/>
    <w:rsid w:val="00F65292"/>
    <w:rsid w:val="00F66234"/>
    <w:rsid w:val="00F668F1"/>
    <w:rsid w:val="00F75CA3"/>
    <w:rsid w:val="00F76488"/>
    <w:rsid w:val="00F76B77"/>
    <w:rsid w:val="00F77EBE"/>
    <w:rsid w:val="00F80238"/>
    <w:rsid w:val="00F82ADC"/>
    <w:rsid w:val="00F83572"/>
    <w:rsid w:val="00F8357C"/>
    <w:rsid w:val="00F85E4C"/>
    <w:rsid w:val="00F86215"/>
    <w:rsid w:val="00F86688"/>
    <w:rsid w:val="00F86843"/>
    <w:rsid w:val="00F86B6C"/>
    <w:rsid w:val="00F8713D"/>
    <w:rsid w:val="00F87ECD"/>
    <w:rsid w:val="00F90B68"/>
    <w:rsid w:val="00F91888"/>
    <w:rsid w:val="00F947AE"/>
    <w:rsid w:val="00F94EF4"/>
    <w:rsid w:val="00FA0A5E"/>
    <w:rsid w:val="00FA1C4A"/>
    <w:rsid w:val="00FA22CB"/>
    <w:rsid w:val="00FA3625"/>
    <w:rsid w:val="00FA61F0"/>
    <w:rsid w:val="00FA64DA"/>
    <w:rsid w:val="00FA652A"/>
    <w:rsid w:val="00FA7D7E"/>
    <w:rsid w:val="00FB4C0B"/>
    <w:rsid w:val="00FB5BF5"/>
    <w:rsid w:val="00FB6C47"/>
    <w:rsid w:val="00FB702E"/>
    <w:rsid w:val="00FB7E2B"/>
    <w:rsid w:val="00FC1729"/>
    <w:rsid w:val="00FC21E2"/>
    <w:rsid w:val="00FC2995"/>
    <w:rsid w:val="00FC345F"/>
    <w:rsid w:val="00FC4257"/>
    <w:rsid w:val="00FC4B72"/>
    <w:rsid w:val="00FC4D89"/>
    <w:rsid w:val="00FC5206"/>
    <w:rsid w:val="00FC6D9A"/>
    <w:rsid w:val="00FD028C"/>
    <w:rsid w:val="00FD2217"/>
    <w:rsid w:val="00FD5AA1"/>
    <w:rsid w:val="00FD76CC"/>
    <w:rsid w:val="00FE097C"/>
    <w:rsid w:val="00FE0CF9"/>
    <w:rsid w:val="00FE3BFD"/>
    <w:rsid w:val="00FE3F4D"/>
    <w:rsid w:val="00FE45A9"/>
    <w:rsid w:val="00FE5074"/>
    <w:rsid w:val="00FE5DBC"/>
    <w:rsid w:val="00FE6FDC"/>
    <w:rsid w:val="00FE71D7"/>
    <w:rsid w:val="00FF014F"/>
    <w:rsid w:val="00FF03D7"/>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shapedefaults>
    <o:shapelayout v:ext="edit">
      <o:idmap v:ext="edit" data="1"/>
    </o:shapelayout>
  </w:shapeDefaults>
  <w:decimalSymbol w:val="."/>
  <w:listSeparator w:val=","/>
  <w14:docId w14:val="1A087B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82">
    <w:lsdException w:name="Normal" w:uiPriority="0" w:qFormat="1"/>
    <w:lsdException w:name="heading 1" w:uiPriority="71" w:qFormat="1"/>
    <w:lsdException w:name="heading 2" w:uiPriority="71" w:qFormat="1"/>
    <w:lsdException w:name="heading 3" w:uiPriority="7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0FEF"/>
    <w:rPr>
      <w:rFonts w:ascii="Times New Roman" w:hAnsi="Times New Roman"/>
      <w:sz w:val="24"/>
      <w:szCs w:val="24"/>
      <w:lang w:val="en-GB" w:eastAsia="en-GB"/>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E71F2C"/>
    <w:pPr>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after="120"/>
      <w:outlineLvl w:val="5"/>
    </w:pPr>
    <w:rPr>
      <w:rFonts w:ascii="Calibri" w:eastAsiaTheme="majorEastAsia" w:hAnsi="Calibri" w:cstheme="majorBidi"/>
      <w:i/>
      <w:iCs/>
      <w:color w:val="000000"/>
      <w:sz w:val="22"/>
      <w:szCs w:val="22"/>
      <w:lang w:val="en-AU" w:eastAsia="en-AU"/>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eastAsia="Calibri" w:hAnsiTheme="minorHAnsi" w:cstheme="majorBidi"/>
      <w:color w:val="000000"/>
      <w:lang w:val="en-AU" w:eastAsia="en-AU"/>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eastAsia="Calibri" w:hAnsiTheme="minorHAnsi" w:cstheme="majorBidi"/>
      <w:i/>
      <w:iCs/>
      <w:color w:val="000000"/>
      <w:lang w:val="en-AU" w:eastAsia="en-AU"/>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E71F2C"/>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pPr>
      <w:spacing w:after="120"/>
    </w:pPr>
    <w:rPr>
      <w:rFonts w:ascii="Calibri" w:eastAsia="Calibri" w:hAnsi="Calibri"/>
      <w:caps/>
      <w:color w:val="FFFFFF"/>
      <w:spacing w:val="16"/>
      <w:sz w:val="22"/>
      <w:szCs w:val="22"/>
      <w:lang w:val="en-AU" w:eastAsia="en-AU"/>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rPr>
      <w:rFonts w:ascii="Tahoma" w:eastAsia="Calibri" w:hAnsi="Tahoma" w:cs="Tahoma"/>
      <w:color w:val="000000"/>
      <w:sz w:val="16"/>
      <w:szCs w:val="16"/>
      <w:lang w:val="en-AU" w:eastAsia="en-AU"/>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39"/>
    <w:rsid w:val="006F4826"/>
    <w:rPr>
      <w:sz w:val="20"/>
      <w:szCs w:val="20"/>
    </w:rPr>
    <w:tblPr>
      <w:tblInd w:w="0" w:type="dxa"/>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CellMar>
        <w:top w:w="0" w:type="dxa"/>
        <w:left w:w="108" w:type="dxa"/>
        <w:bottom w:w="0" w:type="dxa"/>
        <w:right w:w="108" w:type="dxa"/>
      </w:tblCellMar>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6488"/>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rFonts w:ascii="Calibri" w:eastAsia="Calibri" w:hAnsi="Calibri"/>
      <w:color w:val="000000"/>
      <w:sz w:val="18"/>
      <w:szCs w:val="22"/>
      <w:lang w:val="en-AU" w:eastAsia="en-AU"/>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071E61"/>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19"/>
    <w:semiHidden/>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99"/>
    <w:semiHidden/>
    <w:rsid w:val="00FE3F4D"/>
    <w:pPr>
      <w:spacing w:after="100"/>
      <w:ind w:left="660"/>
    </w:pPr>
    <w:rPr>
      <w:rFonts w:ascii="Calibri" w:eastAsia="Calibri" w:hAnsi="Calibri"/>
      <w:color w:val="000000"/>
      <w:sz w:val="22"/>
      <w:szCs w:val="22"/>
      <w:lang w:val="en-AU" w:eastAsia="en-AU"/>
    </w:rPr>
  </w:style>
  <w:style w:type="paragraph" w:styleId="TOC9">
    <w:name w:val="toc 9"/>
    <w:basedOn w:val="Normal"/>
    <w:next w:val="Normal"/>
    <w:autoRedefine/>
    <w:uiPriority w:val="99"/>
    <w:semiHidden/>
    <w:rsid w:val="00FE3F4D"/>
    <w:pPr>
      <w:spacing w:after="100"/>
      <w:ind w:left="1760"/>
    </w:pPr>
    <w:rPr>
      <w:rFonts w:ascii="Calibri" w:eastAsia="Calibri" w:hAnsi="Calibri"/>
      <w:color w:val="000000"/>
      <w:sz w:val="22"/>
      <w:szCs w:val="22"/>
      <w:lang w:val="en-AU" w:eastAsia="en-AU"/>
    </w:r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spacing w:after="120"/>
      <w:ind w:left="1440" w:right="1440"/>
    </w:pPr>
    <w:rPr>
      <w:rFonts w:ascii="Calibri" w:eastAsia="Calibri" w:hAnsi="Calibri"/>
      <w:color w:val="000000"/>
      <w:sz w:val="22"/>
      <w:szCs w:val="22"/>
      <w:lang w:val="en-AU" w:eastAsia="en-AU"/>
    </w:r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after="120" w:line="480" w:lineRule="auto"/>
    </w:pPr>
    <w:rPr>
      <w:rFonts w:ascii="Calibri" w:eastAsia="Calibri" w:hAnsi="Calibri"/>
      <w:color w:val="000000"/>
      <w:sz w:val="22"/>
      <w:szCs w:val="22"/>
      <w:lang w:val="en-AU" w:eastAsia="en-AU"/>
    </w:r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pPr>
      <w:spacing w:after="120"/>
    </w:pPr>
    <w:rPr>
      <w:rFonts w:ascii="Calibri" w:eastAsia="Calibri" w:hAnsi="Calibri"/>
      <w:color w:val="000000"/>
      <w:sz w:val="16"/>
      <w:szCs w:val="16"/>
      <w:lang w:val="en-AU" w:eastAsia="en-AU"/>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spacing w:after="120"/>
      <w:ind w:left="283"/>
    </w:pPr>
    <w:rPr>
      <w:rFonts w:ascii="Calibri" w:eastAsia="Calibri" w:hAnsi="Calibri"/>
      <w:color w:val="000000"/>
      <w:sz w:val="22"/>
      <w:szCs w:val="22"/>
      <w:lang w:val="en-AU" w:eastAsia="en-AU"/>
    </w:r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after="120" w:line="480" w:lineRule="auto"/>
      <w:ind w:left="283"/>
    </w:pPr>
    <w:rPr>
      <w:rFonts w:ascii="Calibri" w:eastAsia="Calibri" w:hAnsi="Calibri"/>
      <w:color w:val="000000"/>
      <w:sz w:val="22"/>
      <w:szCs w:val="22"/>
      <w:lang w:val="en-AU" w:eastAsia="en-AU"/>
    </w:r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spacing w:after="120"/>
      <w:ind w:left="283"/>
    </w:pPr>
    <w:rPr>
      <w:rFonts w:ascii="Calibri" w:eastAsia="Calibri" w:hAnsi="Calibri"/>
      <w:color w:val="000000"/>
      <w:sz w:val="16"/>
      <w:szCs w:val="16"/>
      <w:lang w:val="en-AU" w:eastAsia="en-AU"/>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spacing w:after="120"/>
      <w:ind w:left="4252"/>
    </w:pPr>
    <w:rPr>
      <w:rFonts w:ascii="Calibri" w:eastAsia="Calibri" w:hAnsi="Calibri"/>
      <w:color w:val="000000"/>
      <w:sz w:val="22"/>
      <w:szCs w:val="22"/>
      <w:lang w:val="en-AU" w:eastAsia="en-AU"/>
    </w:r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pPr>
      <w:spacing w:after="120"/>
    </w:pPr>
    <w:rPr>
      <w:rFonts w:ascii="Calibri" w:eastAsia="Calibri" w:hAnsi="Calibri"/>
      <w:color w:val="000000"/>
      <w:sz w:val="22"/>
      <w:szCs w:val="22"/>
      <w:lang w:val="en-AU" w:eastAsia="en-AU"/>
    </w:rPr>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pPr>
      <w:spacing w:after="120"/>
    </w:pPr>
    <w:rPr>
      <w:rFonts w:ascii="Calibri" w:eastAsia="Calibri" w:hAnsi="Calibri"/>
      <w:color w:val="000000"/>
      <w:sz w:val="22"/>
      <w:szCs w:val="22"/>
      <w:lang w:val="en-AU" w:eastAsia="en-AU"/>
    </w:rPr>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spacing w:after="120"/>
      <w:ind w:left="2880"/>
    </w:pPr>
    <w:rPr>
      <w:rFonts w:ascii="Arial" w:eastAsia="Calibri" w:hAnsi="Arial" w:cs="Arial"/>
      <w:color w:val="000000"/>
      <w:lang w:val="en-AU" w:eastAsia="en-AU"/>
    </w:rPr>
  </w:style>
  <w:style w:type="paragraph" w:styleId="EnvelopeReturn">
    <w:name w:val="envelope return"/>
    <w:basedOn w:val="Normal"/>
    <w:uiPriority w:val="99"/>
    <w:semiHidden/>
    <w:locked/>
    <w:rsid w:val="00E251B6"/>
    <w:pPr>
      <w:spacing w:after="120"/>
    </w:pPr>
    <w:rPr>
      <w:rFonts w:ascii="Arial" w:eastAsia="Calibri" w:hAnsi="Arial" w:cs="Arial"/>
      <w:color w:val="000000"/>
      <w:sz w:val="20"/>
      <w:szCs w:val="20"/>
      <w:lang w:val="en-AU" w:eastAsia="en-AU"/>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pPr>
      <w:spacing w:after="120"/>
    </w:pPr>
    <w:rPr>
      <w:rFonts w:ascii="Calibri" w:eastAsia="Calibri" w:hAnsi="Calibri"/>
      <w:i/>
      <w:iCs/>
      <w:color w:val="000000"/>
      <w:sz w:val="22"/>
      <w:szCs w:val="22"/>
      <w:lang w:val="en-AU" w:eastAsia="en-AU"/>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pPr>
      <w:spacing w:after="120"/>
    </w:pPr>
    <w:rPr>
      <w:rFonts w:ascii="Courier New" w:eastAsia="Calibri" w:hAnsi="Courier New" w:cs="Courier New"/>
      <w:color w:val="000000"/>
      <w:sz w:val="20"/>
      <w:szCs w:val="20"/>
      <w:lang w:val="en-AU" w:eastAsia="en-AU"/>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spacing w:after="120"/>
      <w:ind w:left="283" w:hanging="283"/>
    </w:pPr>
    <w:rPr>
      <w:rFonts w:ascii="Calibri" w:eastAsia="Calibri" w:hAnsi="Calibri"/>
      <w:color w:val="000000"/>
      <w:sz w:val="22"/>
      <w:szCs w:val="22"/>
      <w:lang w:val="en-AU" w:eastAsia="en-AU"/>
    </w:rPr>
  </w:style>
  <w:style w:type="paragraph" w:styleId="List2">
    <w:name w:val="List 2"/>
    <w:basedOn w:val="Normal"/>
    <w:uiPriority w:val="99"/>
    <w:semiHidden/>
    <w:locked/>
    <w:rsid w:val="00E251B6"/>
    <w:pPr>
      <w:spacing w:after="120"/>
      <w:ind w:left="566" w:hanging="283"/>
    </w:pPr>
    <w:rPr>
      <w:rFonts w:ascii="Calibri" w:eastAsia="Calibri" w:hAnsi="Calibri"/>
      <w:color w:val="000000"/>
      <w:sz w:val="22"/>
      <w:szCs w:val="22"/>
      <w:lang w:val="en-AU" w:eastAsia="en-AU"/>
    </w:rPr>
  </w:style>
  <w:style w:type="paragraph" w:styleId="List3">
    <w:name w:val="List 3"/>
    <w:basedOn w:val="Normal"/>
    <w:uiPriority w:val="99"/>
    <w:semiHidden/>
    <w:locked/>
    <w:rsid w:val="00E251B6"/>
    <w:pPr>
      <w:spacing w:after="120"/>
      <w:ind w:left="849" w:hanging="283"/>
    </w:pPr>
    <w:rPr>
      <w:rFonts w:ascii="Calibri" w:eastAsia="Calibri" w:hAnsi="Calibri"/>
      <w:color w:val="000000"/>
      <w:sz w:val="22"/>
      <w:szCs w:val="22"/>
      <w:lang w:val="en-AU" w:eastAsia="en-AU"/>
    </w:rPr>
  </w:style>
  <w:style w:type="paragraph" w:styleId="List4">
    <w:name w:val="List 4"/>
    <w:basedOn w:val="Normal"/>
    <w:uiPriority w:val="99"/>
    <w:semiHidden/>
    <w:locked/>
    <w:rsid w:val="00E251B6"/>
    <w:pPr>
      <w:spacing w:after="120"/>
      <w:ind w:left="1132" w:hanging="283"/>
    </w:pPr>
    <w:rPr>
      <w:rFonts w:ascii="Calibri" w:eastAsia="Calibri" w:hAnsi="Calibri"/>
      <w:color w:val="000000"/>
      <w:sz w:val="22"/>
      <w:szCs w:val="22"/>
      <w:lang w:val="en-AU" w:eastAsia="en-AU"/>
    </w:rPr>
  </w:style>
  <w:style w:type="paragraph" w:styleId="List5">
    <w:name w:val="List 5"/>
    <w:basedOn w:val="Normal"/>
    <w:uiPriority w:val="99"/>
    <w:semiHidden/>
    <w:locked/>
    <w:rsid w:val="00E251B6"/>
    <w:pPr>
      <w:spacing w:after="120"/>
      <w:ind w:left="1415" w:hanging="283"/>
    </w:pPr>
    <w:rPr>
      <w:rFonts w:ascii="Calibri" w:eastAsia="Calibri" w:hAnsi="Calibri"/>
      <w:color w:val="000000"/>
      <w:sz w:val="22"/>
      <w:szCs w:val="22"/>
      <w:lang w:val="en-AU" w:eastAsia="en-AU"/>
    </w:rPr>
  </w:style>
  <w:style w:type="paragraph" w:styleId="ListBullet4">
    <w:name w:val="List Bullet 4"/>
    <w:basedOn w:val="Normal"/>
    <w:uiPriority w:val="99"/>
    <w:semiHidden/>
    <w:locked/>
    <w:rsid w:val="00E251B6"/>
    <w:pPr>
      <w:numPr>
        <w:numId w:val="1"/>
      </w:numPr>
      <w:tabs>
        <w:tab w:val="num" w:pos="1209"/>
      </w:tabs>
      <w:spacing w:after="120"/>
      <w:ind w:left="1209"/>
    </w:pPr>
    <w:rPr>
      <w:rFonts w:ascii="Calibri" w:eastAsia="Calibri" w:hAnsi="Calibri"/>
      <w:color w:val="000000"/>
      <w:sz w:val="22"/>
      <w:szCs w:val="22"/>
      <w:lang w:val="en-AU" w:eastAsia="en-AU"/>
    </w:rPr>
  </w:style>
  <w:style w:type="paragraph" w:styleId="ListBullet5">
    <w:name w:val="List Bullet 5"/>
    <w:basedOn w:val="Normal"/>
    <w:uiPriority w:val="99"/>
    <w:semiHidden/>
    <w:locked/>
    <w:rsid w:val="00E251B6"/>
    <w:pPr>
      <w:numPr>
        <w:numId w:val="2"/>
      </w:numPr>
      <w:tabs>
        <w:tab w:val="num" w:pos="926"/>
        <w:tab w:val="num" w:pos="1492"/>
      </w:tabs>
      <w:spacing w:after="120"/>
      <w:ind w:left="1492"/>
    </w:pPr>
    <w:rPr>
      <w:rFonts w:ascii="Calibri" w:eastAsia="Calibri" w:hAnsi="Calibri"/>
      <w:color w:val="000000"/>
      <w:sz w:val="22"/>
      <w:szCs w:val="22"/>
      <w:lang w:val="en-AU" w:eastAsia="en-AU"/>
    </w:rPr>
  </w:style>
  <w:style w:type="paragraph" w:styleId="ListContinue">
    <w:name w:val="List Continue"/>
    <w:basedOn w:val="Normal"/>
    <w:uiPriority w:val="99"/>
    <w:semiHidden/>
    <w:locked/>
    <w:rsid w:val="00E251B6"/>
    <w:pPr>
      <w:spacing w:after="120"/>
      <w:ind w:left="283"/>
    </w:pPr>
    <w:rPr>
      <w:rFonts w:ascii="Calibri" w:eastAsia="Calibri" w:hAnsi="Calibri"/>
      <w:color w:val="000000"/>
      <w:sz w:val="22"/>
      <w:szCs w:val="22"/>
      <w:lang w:val="en-AU" w:eastAsia="en-AU"/>
    </w:rPr>
  </w:style>
  <w:style w:type="paragraph" w:styleId="ListContinue2">
    <w:name w:val="List Continue 2"/>
    <w:basedOn w:val="Normal"/>
    <w:uiPriority w:val="99"/>
    <w:semiHidden/>
    <w:locked/>
    <w:rsid w:val="00E251B6"/>
    <w:pPr>
      <w:spacing w:after="120"/>
      <w:ind w:left="566"/>
    </w:pPr>
    <w:rPr>
      <w:rFonts w:ascii="Calibri" w:eastAsia="Calibri" w:hAnsi="Calibri"/>
      <w:color w:val="000000"/>
      <w:sz w:val="22"/>
      <w:szCs w:val="22"/>
      <w:lang w:val="en-AU" w:eastAsia="en-AU"/>
    </w:rPr>
  </w:style>
  <w:style w:type="paragraph" w:styleId="ListContinue3">
    <w:name w:val="List Continue 3"/>
    <w:basedOn w:val="Normal"/>
    <w:uiPriority w:val="99"/>
    <w:semiHidden/>
    <w:locked/>
    <w:rsid w:val="00E251B6"/>
    <w:pPr>
      <w:spacing w:after="120"/>
      <w:ind w:left="849"/>
    </w:pPr>
    <w:rPr>
      <w:rFonts w:ascii="Calibri" w:eastAsia="Calibri" w:hAnsi="Calibri"/>
      <w:color w:val="000000"/>
      <w:sz w:val="22"/>
      <w:szCs w:val="22"/>
      <w:lang w:val="en-AU" w:eastAsia="en-AU"/>
    </w:rPr>
  </w:style>
  <w:style w:type="paragraph" w:styleId="ListContinue4">
    <w:name w:val="List Continue 4"/>
    <w:basedOn w:val="Normal"/>
    <w:uiPriority w:val="99"/>
    <w:semiHidden/>
    <w:locked/>
    <w:rsid w:val="00E251B6"/>
    <w:pPr>
      <w:spacing w:after="120"/>
      <w:ind w:left="1132"/>
    </w:pPr>
    <w:rPr>
      <w:rFonts w:ascii="Calibri" w:eastAsia="Calibri" w:hAnsi="Calibri"/>
      <w:color w:val="000000"/>
      <w:sz w:val="22"/>
      <w:szCs w:val="22"/>
      <w:lang w:val="en-AU" w:eastAsia="en-AU"/>
    </w:rPr>
  </w:style>
  <w:style w:type="paragraph" w:styleId="ListContinue5">
    <w:name w:val="List Continue 5"/>
    <w:basedOn w:val="Normal"/>
    <w:uiPriority w:val="99"/>
    <w:semiHidden/>
    <w:locked/>
    <w:rsid w:val="00E251B6"/>
    <w:pPr>
      <w:spacing w:after="120"/>
      <w:ind w:left="1415"/>
    </w:pPr>
    <w:rPr>
      <w:rFonts w:ascii="Calibri" w:eastAsia="Calibri" w:hAnsi="Calibri"/>
      <w:color w:val="000000"/>
      <w:sz w:val="22"/>
      <w:szCs w:val="22"/>
      <w:lang w:val="en-AU" w:eastAsia="en-AU"/>
    </w:r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spacing w:after="120"/>
    </w:pPr>
    <w:rPr>
      <w:rFonts w:ascii="Calibri" w:eastAsia="Calibri" w:hAnsi="Calibri"/>
      <w:color w:val="000000"/>
      <w:sz w:val="22"/>
      <w:szCs w:val="22"/>
      <w:lang w:val="en-AU" w:eastAsia="en-AU"/>
    </w:rPr>
  </w:style>
  <w:style w:type="paragraph" w:styleId="ListNumber5">
    <w:name w:val="List Number 5"/>
    <w:basedOn w:val="Normal"/>
    <w:uiPriority w:val="99"/>
    <w:semiHidden/>
    <w:locked/>
    <w:rsid w:val="00E251B6"/>
    <w:pPr>
      <w:numPr>
        <w:numId w:val="4"/>
      </w:numPr>
      <w:spacing w:after="120"/>
    </w:pPr>
    <w:rPr>
      <w:rFonts w:ascii="Calibri" w:eastAsia="Calibri" w:hAnsi="Calibri"/>
      <w:color w:val="000000"/>
      <w:sz w:val="22"/>
      <w:szCs w:val="22"/>
      <w:lang w:val="en-AU" w:eastAsia="en-AU"/>
    </w:r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eastAsia="Calibri" w:hAnsi="Arial" w:cs="Arial"/>
      <w:color w:val="000000"/>
      <w:lang w:val="en-AU" w:eastAsia="en-AU"/>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pPr>
      <w:spacing w:after="120"/>
    </w:pPr>
    <w:rPr>
      <w:rFonts w:eastAsia="Calibri"/>
      <w:color w:val="000000"/>
      <w:lang w:val="en-AU" w:eastAsia="en-AU"/>
    </w:rPr>
  </w:style>
  <w:style w:type="paragraph" w:styleId="NormalIndent">
    <w:name w:val="Normal Indent"/>
    <w:basedOn w:val="Normal"/>
    <w:uiPriority w:val="99"/>
    <w:semiHidden/>
    <w:locked/>
    <w:rsid w:val="00E251B6"/>
    <w:pPr>
      <w:spacing w:after="120"/>
      <w:ind w:left="720"/>
    </w:pPr>
    <w:rPr>
      <w:rFonts w:ascii="Calibri" w:eastAsia="Calibri" w:hAnsi="Calibri"/>
      <w:color w:val="000000"/>
      <w:sz w:val="22"/>
      <w:szCs w:val="22"/>
      <w:lang w:val="en-AU" w:eastAsia="en-AU"/>
    </w:rPr>
  </w:style>
  <w:style w:type="paragraph" w:styleId="NoteHeading">
    <w:name w:val="Note Heading"/>
    <w:basedOn w:val="Normal"/>
    <w:next w:val="Normal"/>
    <w:link w:val="NoteHeadingChar"/>
    <w:uiPriority w:val="99"/>
    <w:semiHidden/>
    <w:locked/>
    <w:rsid w:val="00E251B6"/>
    <w:pPr>
      <w:spacing w:after="120"/>
    </w:pPr>
    <w:rPr>
      <w:rFonts w:ascii="Calibri" w:eastAsia="Calibri" w:hAnsi="Calibri"/>
      <w:color w:val="000000"/>
      <w:sz w:val="22"/>
      <w:szCs w:val="22"/>
      <w:lang w:val="en-AU" w:eastAsia="en-AU"/>
    </w:rPr>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pPr>
      <w:spacing w:after="120"/>
    </w:pPr>
    <w:rPr>
      <w:rFonts w:ascii="Courier New" w:eastAsia="Calibri" w:hAnsi="Courier New" w:cs="Courier New"/>
      <w:color w:val="000000"/>
      <w:sz w:val="20"/>
      <w:szCs w:val="20"/>
      <w:lang w:val="en-AU" w:eastAsia="en-AU"/>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pPr>
      <w:spacing w:after="120"/>
    </w:pPr>
    <w:rPr>
      <w:rFonts w:ascii="Calibri" w:eastAsia="Calibri" w:hAnsi="Calibri"/>
      <w:color w:val="000000"/>
      <w:sz w:val="22"/>
      <w:szCs w:val="22"/>
      <w:lang w:val="en-AU" w:eastAsia="en-AU"/>
    </w:rPr>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spacing w:after="120"/>
      <w:ind w:left="4252"/>
    </w:pPr>
    <w:rPr>
      <w:rFonts w:ascii="Calibri" w:eastAsia="Calibri" w:hAnsi="Calibri"/>
      <w:color w:val="000000"/>
      <w:sz w:val="22"/>
      <w:szCs w:val="22"/>
      <w:lang w:val="en-AU" w:eastAsia="en-AU"/>
    </w:r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pPr>
      <w:spacing w:after="120"/>
    </w:pPr>
    <w:rPr>
      <w:rFonts w:ascii="Calibri" w:eastAsia="Calibri" w:hAnsi="Calibri"/>
      <w:color w:val="000000"/>
      <w:sz w:val="20"/>
      <w:szCs w:val="20"/>
      <w:lang w:val="en-AU" w:eastAsia="en-AU"/>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spacing w:after="120"/>
    </w:pPr>
    <w:rPr>
      <w:rFonts w:ascii="Tahoma" w:eastAsia="Calibri" w:hAnsi="Tahoma" w:cs="Tahoma"/>
      <w:color w:val="000000"/>
      <w:sz w:val="20"/>
      <w:szCs w:val="20"/>
      <w:lang w:val="en-AU" w:eastAsia="en-AU"/>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pPr>
      <w:spacing w:after="120"/>
    </w:pPr>
    <w:rPr>
      <w:rFonts w:ascii="Calibri" w:eastAsia="Calibri" w:hAnsi="Calibri"/>
      <w:color w:val="000000"/>
      <w:sz w:val="20"/>
      <w:szCs w:val="20"/>
      <w:lang w:val="en-AU" w:eastAsia="en-AU"/>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spacing w:after="120"/>
      <w:ind w:left="220" w:hanging="220"/>
    </w:pPr>
    <w:rPr>
      <w:rFonts w:ascii="Calibri" w:eastAsia="Calibri" w:hAnsi="Calibri"/>
      <w:color w:val="000000"/>
      <w:sz w:val="22"/>
      <w:szCs w:val="22"/>
      <w:lang w:val="en-AU" w:eastAsia="en-AU"/>
    </w:rPr>
  </w:style>
  <w:style w:type="paragraph" w:styleId="Index2">
    <w:name w:val="index 2"/>
    <w:basedOn w:val="Normal"/>
    <w:next w:val="Normal"/>
    <w:autoRedefine/>
    <w:uiPriority w:val="99"/>
    <w:semiHidden/>
    <w:locked/>
    <w:rsid w:val="00AD275A"/>
    <w:pPr>
      <w:spacing w:after="120"/>
      <w:ind w:left="440" w:hanging="220"/>
    </w:pPr>
    <w:rPr>
      <w:rFonts w:ascii="Calibri" w:eastAsia="Calibri" w:hAnsi="Calibri"/>
      <w:color w:val="000000"/>
      <w:sz w:val="22"/>
      <w:szCs w:val="22"/>
      <w:lang w:val="en-AU" w:eastAsia="en-AU"/>
    </w:rPr>
  </w:style>
  <w:style w:type="paragraph" w:styleId="Index3">
    <w:name w:val="index 3"/>
    <w:basedOn w:val="Normal"/>
    <w:next w:val="Normal"/>
    <w:autoRedefine/>
    <w:uiPriority w:val="99"/>
    <w:semiHidden/>
    <w:locked/>
    <w:rsid w:val="00AD275A"/>
    <w:pPr>
      <w:spacing w:after="120"/>
      <w:ind w:left="660" w:hanging="220"/>
    </w:pPr>
    <w:rPr>
      <w:rFonts w:ascii="Calibri" w:eastAsia="Calibri" w:hAnsi="Calibri"/>
      <w:color w:val="000000"/>
      <w:sz w:val="22"/>
      <w:szCs w:val="22"/>
      <w:lang w:val="en-AU" w:eastAsia="en-AU"/>
    </w:rPr>
  </w:style>
  <w:style w:type="paragraph" w:styleId="Index4">
    <w:name w:val="index 4"/>
    <w:basedOn w:val="Normal"/>
    <w:next w:val="Normal"/>
    <w:autoRedefine/>
    <w:uiPriority w:val="99"/>
    <w:semiHidden/>
    <w:locked/>
    <w:rsid w:val="00AD275A"/>
    <w:pPr>
      <w:spacing w:after="120"/>
      <w:ind w:left="880" w:hanging="220"/>
    </w:pPr>
    <w:rPr>
      <w:rFonts w:ascii="Calibri" w:eastAsia="Calibri" w:hAnsi="Calibri"/>
      <w:color w:val="000000"/>
      <w:sz w:val="22"/>
      <w:szCs w:val="22"/>
      <w:lang w:val="en-AU" w:eastAsia="en-AU"/>
    </w:rPr>
  </w:style>
  <w:style w:type="paragraph" w:styleId="Index5">
    <w:name w:val="index 5"/>
    <w:basedOn w:val="Normal"/>
    <w:next w:val="Normal"/>
    <w:autoRedefine/>
    <w:uiPriority w:val="99"/>
    <w:semiHidden/>
    <w:locked/>
    <w:rsid w:val="00AD275A"/>
    <w:pPr>
      <w:spacing w:after="120"/>
      <w:ind w:left="1100" w:hanging="220"/>
    </w:pPr>
    <w:rPr>
      <w:rFonts w:ascii="Calibri" w:eastAsia="Calibri" w:hAnsi="Calibri"/>
      <w:color w:val="000000"/>
      <w:sz w:val="22"/>
      <w:szCs w:val="22"/>
      <w:lang w:val="en-AU" w:eastAsia="en-AU"/>
    </w:rPr>
  </w:style>
  <w:style w:type="paragraph" w:styleId="Index6">
    <w:name w:val="index 6"/>
    <w:basedOn w:val="Normal"/>
    <w:next w:val="Normal"/>
    <w:autoRedefine/>
    <w:uiPriority w:val="99"/>
    <w:semiHidden/>
    <w:locked/>
    <w:rsid w:val="00AD275A"/>
    <w:pPr>
      <w:spacing w:after="120"/>
      <w:ind w:left="1320" w:hanging="220"/>
    </w:pPr>
    <w:rPr>
      <w:rFonts w:ascii="Calibri" w:eastAsia="Calibri" w:hAnsi="Calibri"/>
      <w:color w:val="000000"/>
      <w:sz w:val="22"/>
      <w:szCs w:val="22"/>
      <w:lang w:val="en-AU" w:eastAsia="en-AU"/>
    </w:rPr>
  </w:style>
  <w:style w:type="paragraph" w:styleId="Index7">
    <w:name w:val="index 7"/>
    <w:basedOn w:val="Normal"/>
    <w:next w:val="Normal"/>
    <w:autoRedefine/>
    <w:uiPriority w:val="99"/>
    <w:semiHidden/>
    <w:locked/>
    <w:rsid w:val="00AD275A"/>
    <w:pPr>
      <w:spacing w:after="120"/>
      <w:ind w:left="1540" w:hanging="220"/>
    </w:pPr>
    <w:rPr>
      <w:rFonts w:ascii="Calibri" w:eastAsia="Calibri" w:hAnsi="Calibri"/>
      <w:color w:val="000000"/>
      <w:sz w:val="22"/>
      <w:szCs w:val="22"/>
      <w:lang w:val="en-AU" w:eastAsia="en-AU"/>
    </w:rPr>
  </w:style>
  <w:style w:type="paragraph" w:styleId="Index8">
    <w:name w:val="index 8"/>
    <w:basedOn w:val="Normal"/>
    <w:next w:val="Normal"/>
    <w:autoRedefine/>
    <w:uiPriority w:val="99"/>
    <w:semiHidden/>
    <w:locked/>
    <w:rsid w:val="00AD275A"/>
    <w:pPr>
      <w:spacing w:after="120"/>
      <w:ind w:left="1760" w:hanging="220"/>
    </w:pPr>
    <w:rPr>
      <w:rFonts w:ascii="Calibri" w:eastAsia="Calibri" w:hAnsi="Calibri"/>
      <w:color w:val="000000"/>
      <w:sz w:val="22"/>
      <w:szCs w:val="22"/>
      <w:lang w:val="en-AU" w:eastAsia="en-AU"/>
    </w:rPr>
  </w:style>
  <w:style w:type="paragraph" w:styleId="Index9">
    <w:name w:val="index 9"/>
    <w:basedOn w:val="Normal"/>
    <w:next w:val="Normal"/>
    <w:autoRedefine/>
    <w:uiPriority w:val="99"/>
    <w:semiHidden/>
    <w:locked/>
    <w:rsid w:val="00AD275A"/>
    <w:pPr>
      <w:spacing w:after="120"/>
      <w:ind w:left="1980" w:hanging="220"/>
    </w:pPr>
    <w:rPr>
      <w:rFonts w:ascii="Calibri" w:eastAsia="Calibri" w:hAnsi="Calibri"/>
      <w:color w:val="000000"/>
      <w:sz w:val="22"/>
      <w:szCs w:val="22"/>
      <w:lang w:val="en-AU" w:eastAsia="en-AU"/>
    </w:rPr>
  </w:style>
  <w:style w:type="paragraph" w:styleId="IndexHeading">
    <w:name w:val="index heading"/>
    <w:basedOn w:val="Normal"/>
    <w:next w:val="Index1"/>
    <w:uiPriority w:val="99"/>
    <w:semiHidden/>
    <w:locked/>
    <w:rsid w:val="00AD275A"/>
    <w:pPr>
      <w:spacing w:after="120"/>
    </w:pPr>
    <w:rPr>
      <w:rFonts w:ascii="Arial" w:eastAsia="Calibri" w:hAnsi="Arial" w:cs="Arial"/>
      <w:b/>
      <w:bCs/>
      <w:color w:val="000000"/>
      <w:sz w:val="22"/>
      <w:szCs w:val="22"/>
      <w:lang w:val="en-AU" w:eastAsia="en-AU"/>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spacing w:after="120"/>
      <w:ind w:left="220" w:hanging="220"/>
    </w:pPr>
    <w:rPr>
      <w:rFonts w:ascii="Calibri" w:eastAsia="Calibri" w:hAnsi="Calibri"/>
      <w:color w:val="000000"/>
      <w:sz w:val="22"/>
      <w:szCs w:val="22"/>
      <w:lang w:val="en-AU" w:eastAsia="en-AU"/>
    </w:r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after="120"/>
    </w:pPr>
    <w:rPr>
      <w:rFonts w:ascii="Arial" w:eastAsia="Calibri" w:hAnsi="Arial" w:cs="Arial"/>
      <w:b/>
      <w:bCs/>
      <w:color w:val="000000"/>
      <w:lang w:val="en-AU" w:eastAsia="en-AU"/>
    </w:rPr>
  </w:style>
  <w:style w:type="paragraph" w:styleId="TOC5">
    <w:name w:val="toc 5"/>
    <w:basedOn w:val="Normal"/>
    <w:next w:val="Normal"/>
    <w:autoRedefine/>
    <w:uiPriority w:val="99"/>
    <w:semiHidden/>
    <w:rsid w:val="00AD275A"/>
    <w:pPr>
      <w:spacing w:after="120"/>
      <w:ind w:left="880"/>
    </w:pPr>
    <w:rPr>
      <w:rFonts w:ascii="Calibri" w:eastAsia="Calibri" w:hAnsi="Calibri"/>
      <w:color w:val="000000"/>
      <w:sz w:val="22"/>
      <w:szCs w:val="22"/>
      <w:lang w:val="en-AU" w:eastAsia="en-AU"/>
    </w:rPr>
  </w:style>
  <w:style w:type="paragraph" w:styleId="TOC6">
    <w:name w:val="toc 6"/>
    <w:basedOn w:val="Normal"/>
    <w:next w:val="Normal"/>
    <w:autoRedefine/>
    <w:uiPriority w:val="99"/>
    <w:semiHidden/>
    <w:rsid w:val="00AD275A"/>
    <w:pPr>
      <w:spacing w:after="120"/>
      <w:ind w:left="1100"/>
    </w:pPr>
    <w:rPr>
      <w:rFonts w:ascii="Calibri" w:eastAsia="Calibri" w:hAnsi="Calibri"/>
      <w:color w:val="000000"/>
      <w:sz w:val="22"/>
      <w:szCs w:val="22"/>
      <w:lang w:val="en-AU" w:eastAsia="en-AU"/>
    </w:rPr>
  </w:style>
  <w:style w:type="paragraph" w:styleId="TOC7">
    <w:name w:val="toc 7"/>
    <w:basedOn w:val="Normal"/>
    <w:next w:val="Normal"/>
    <w:autoRedefine/>
    <w:uiPriority w:val="99"/>
    <w:semiHidden/>
    <w:rsid w:val="00AD275A"/>
    <w:pPr>
      <w:spacing w:after="120"/>
      <w:ind w:left="1320"/>
    </w:pPr>
    <w:rPr>
      <w:rFonts w:ascii="Calibri" w:eastAsia="Calibri" w:hAnsi="Calibri"/>
      <w:color w:val="000000"/>
      <w:sz w:val="22"/>
      <w:szCs w:val="22"/>
      <w:lang w:val="en-AU" w:eastAsia="en-AU"/>
    </w:rPr>
  </w:style>
  <w:style w:type="paragraph" w:styleId="TOC8">
    <w:name w:val="toc 8"/>
    <w:basedOn w:val="Normal"/>
    <w:next w:val="Normal"/>
    <w:autoRedefine/>
    <w:uiPriority w:val="99"/>
    <w:semiHidden/>
    <w:rsid w:val="00AD275A"/>
    <w:pPr>
      <w:spacing w:after="120"/>
      <w:ind w:left="1540"/>
    </w:pPr>
    <w:rPr>
      <w:rFonts w:ascii="Calibri" w:eastAsia="Calibri" w:hAnsi="Calibri"/>
      <w:color w:val="000000"/>
      <w:sz w:val="22"/>
      <w:szCs w:val="22"/>
      <w:lang w:val="en-AU" w:eastAsia="en-AU"/>
    </w:r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top w:w="0" w:type="dxa"/>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after="120" w:line="264" w:lineRule="auto"/>
      <w:ind w:left="720"/>
      <w:contextualSpacing/>
    </w:pPr>
    <w:rPr>
      <w:rFonts w:ascii="Calibri" w:eastAsia="Calibri" w:hAnsi="Calibri"/>
      <w:color w:val="000000"/>
      <w:lang w:val="en-AU" w:eastAsia="en-AU"/>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rFonts w:ascii="Calibri" w:eastAsia="Calibri" w:hAnsi="Calibri"/>
      <w:b/>
      <w:bCs/>
      <w:i/>
      <w:iCs/>
      <w:color w:val="00313C" w:themeColor="accent2"/>
      <w:sz w:val="22"/>
      <w:szCs w:val="22"/>
      <w:lang w:val="en-AU" w:eastAsia="en-AU"/>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0937D9"/>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0937D9"/>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 w:type="paragraph" w:customStyle="1" w:styleId="Boxedlistbullet">
    <w:name w:val="Boxed list bullet"/>
    <w:basedOn w:val="Boxedtext"/>
    <w:uiPriority w:val="19"/>
    <w:qFormat/>
    <w:rsid w:val="00531AB6"/>
    <w:pPr>
      <w:numPr>
        <w:numId w:val="18"/>
      </w:numPr>
      <w:spacing w:before="0" w:after="0"/>
      <w:ind w:left="454" w:hanging="227"/>
      <w:contextualSpacing/>
    </w:pPr>
  </w:style>
  <w:style w:type="character" w:styleId="PlaceholderText">
    <w:name w:val="Placeholder Text"/>
    <w:basedOn w:val="DefaultParagraphFont"/>
    <w:uiPriority w:val="99"/>
    <w:semiHidden/>
    <w:rsid w:val="00C161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4476">
      <w:bodyDiv w:val="1"/>
      <w:marLeft w:val="0"/>
      <w:marRight w:val="0"/>
      <w:marTop w:val="0"/>
      <w:marBottom w:val="0"/>
      <w:divBdr>
        <w:top w:val="none" w:sz="0" w:space="0" w:color="auto"/>
        <w:left w:val="none" w:sz="0" w:space="0" w:color="auto"/>
        <w:bottom w:val="none" w:sz="0" w:space="0" w:color="auto"/>
        <w:right w:val="none" w:sz="0" w:space="0" w:color="auto"/>
      </w:divBdr>
    </w:div>
    <w:div w:id="294026779">
      <w:bodyDiv w:val="1"/>
      <w:marLeft w:val="0"/>
      <w:marRight w:val="0"/>
      <w:marTop w:val="0"/>
      <w:marBottom w:val="0"/>
      <w:divBdr>
        <w:top w:val="none" w:sz="0" w:space="0" w:color="auto"/>
        <w:left w:val="none" w:sz="0" w:space="0" w:color="auto"/>
        <w:bottom w:val="none" w:sz="0" w:space="0" w:color="auto"/>
        <w:right w:val="none" w:sz="0" w:space="0" w:color="auto"/>
      </w:divBdr>
    </w:div>
    <w:div w:id="471866853">
      <w:bodyDiv w:val="1"/>
      <w:marLeft w:val="0"/>
      <w:marRight w:val="0"/>
      <w:marTop w:val="0"/>
      <w:marBottom w:val="0"/>
      <w:divBdr>
        <w:top w:val="none" w:sz="0" w:space="0" w:color="auto"/>
        <w:left w:val="none" w:sz="0" w:space="0" w:color="auto"/>
        <w:bottom w:val="none" w:sz="0" w:space="0" w:color="auto"/>
        <w:right w:val="none" w:sz="0" w:space="0" w:color="auto"/>
      </w:divBdr>
    </w:div>
    <w:div w:id="666903855">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82666899">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mailto:csiroenquiries@csiro.au" TargetMode="External"/><Relationship Id="rId14" Type="http://schemas.openxmlformats.org/officeDocument/2006/relationships/header" Target="header1.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yperlink" Target="http://www.imos.org.au/" TargetMode="External"/><Relationship Id="rId18" Type="http://schemas.openxmlformats.org/officeDocument/2006/relationships/image" Target="media/image4.png"/><Relationship Id="rId19" Type="http://schemas.openxmlformats.org/officeDocument/2006/relationships/hyperlink" Target="https://ioos.noaa.gov/project/QARTO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050\AppData\Roaming\Microsoft\Templates\Technical%20Report%20-%20Formal.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31E5C-55E2-EA4B-AA42-AB84D46D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C:\Users\tru050\AppData\Roaming\Microsoft\Templates\Technical Report - Formal.dotx</Template>
  <TotalTime>6</TotalTime>
  <Pages>26</Pages>
  <Words>4161</Words>
  <Characters>23720</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CSIRO report template</vt:lpstr>
    </vt:vector>
  </TitlesOfParts>
  <Company>CSIRO</Company>
  <LinksUpToDate>false</LinksUpToDate>
  <CharactersWithSpaces>27826</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CSIRO report template</dc:title>
  <dc:subject/>
  <dc:creator>Trull, Tom (O&amp;A, Hobart)</dc:creator>
  <cp:keywords/>
  <dc:description/>
  <cp:lastModifiedBy>Microsoft Office User</cp:lastModifiedBy>
  <cp:revision>10</cp:revision>
  <cp:lastPrinted>2012-02-13T06:58:00Z</cp:lastPrinted>
  <dcterms:created xsi:type="dcterms:W3CDTF">2018-06-13T03:15:00Z</dcterms:created>
  <dcterms:modified xsi:type="dcterms:W3CDTF">2018-06-13T03:30:00Z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